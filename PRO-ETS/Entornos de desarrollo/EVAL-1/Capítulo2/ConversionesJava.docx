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40F" w:rsidRDefault="00B2340F" w:rsidP="00B2340F">
      <w:pPr>
        <w:rPr>
          <w:b/>
          <w:u w:val="single"/>
        </w:rPr>
      </w:pPr>
      <w:r w:rsidRPr="00B560D3">
        <w:rPr>
          <w:b/>
          <w:u w:val="single"/>
        </w:rPr>
        <w:t>CONVERSIONES DE TIPOS DE DATOS</w:t>
      </w:r>
      <w:r>
        <w:rPr>
          <w:b/>
          <w:u w:val="single"/>
        </w:rPr>
        <w:t xml:space="preserve">  (casting)</w:t>
      </w:r>
    </w:p>
    <w:p w:rsidR="00B2340F" w:rsidRDefault="00B2340F" w:rsidP="00B2340F">
      <w:pPr>
        <w:pStyle w:val="Ttulo3"/>
        <w:spacing w:before="0" w:beforeAutospacing="0" w:after="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Conversión entre tipos primitivos (casting)</w:t>
      </w:r>
    </w:p>
    <w:tbl>
      <w:tblPr>
        <w:tblW w:w="1056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64"/>
      </w:tblGrid>
      <w:tr w:rsidR="00B2340F" w:rsidTr="00B2340F">
        <w:trPr>
          <w:tblCellSpacing w:w="0" w:type="dxa"/>
        </w:trPr>
        <w:tc>
          <w:tcPr>
            <w:tcW w:w="0" w:type="auto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2340F" w:rsidRDefault="00B2340F" w:rsidP="00B2340F">
            <w:pPr>
              <w:spacing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El casting es un procedimiento para transformar una variable primitiva de un tipo a otro. También se utiliza para transformar</w:t>
            </w:r>
          </w:p>
          <w:p w:rsidR="00B2340F" w:rsidRDefault="00B2340F" w:rsidP="00B2340F">
            <w:pPr>
              <w:spacing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un objeto de una clase a otra clase siempre y cuando haya una relación de herencia entre ambas. En este caso nos centraremos en el primer ripo de casting.</w:t>
            </w:r>
          </w:p>
          <w:p w:rsidR="00B2340F" w:rsidRDefault="00B2340F" w:rsidP="00B2340F">
            <w:pPr>
              <w:spacing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pacing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Dentro de este casting de variables primitivas se distinguen dos clases:</w:t>
            </w:r>
          </w:p>
          <w:p w:rsidR="00B2340F" w:rsidRDefault="00B2340F" w:rsidP="00B2340F">
            <w:pPr>
              <w:pStyle w:val="Ttulo2"/>
              <w:spacing w:line="240" w:lineRule="auto"/>
              <w:rPr>
                <w:rFonts w:ascii="Times New Roman" w:hAnsi="Times New Roman" w:cs="Times New Roman"/>
                <w:color w:val="333333"/>
                <w:sz w:val="36"/>
                <w:szCs w:val="36"/>
              </w:rPr>
            </w:pPr>
            <w:bookmarkStart w:id="0" w:name="TOC-Casting-impl-cito"/>
            <w:bookmarkEnd w:id="0"/>
            <w:r>
              <w:rPr>
                <w:color w:val="333333"/>
              </w:rPr>
              <w:t>Casting implícito</w:t>
            </w:r>
          </w:p>
          <w:p w:rsidR="00B2340F" w:rsidRDefault="00B2340F" w:rsidP="00B2340F">
            <w:pPr>
              <w:spacing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En este caso no se necesita escribir código para que la conversión se lleve a cabo. Ocurre cuando se realiza lo que se llama una conversión ancha (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widening casting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), es decir, cuando se coloca un valor pequeño en un contenedor grande.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Ejemplo de casting explícitos serían:</w:t>
            </w: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int num1 = 100;</w:t>
            </w: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long num2 = num1;       // Un int cabe en un long</w:t>
            </w: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long num2 = 100;        // 100 en un int</w:t>
            </w:r>
          </w:p>
          <w:p w:rsidR="00B2340F" w:rsidRDefault="00B2340F" w:rsidP="00B2340F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pStyle w:val="Ttulo2"/>
              <w:rPr>
                <w:rFonts w:ascii="Arial" w:hAnsi="Arial" w:cs="Arial"/>
                <w:color w:val="333333"/>
                <w:sz w:val="36"/>
                <w:szCs w:val="36"/>
              </w:rPr>
            </w:pPr>
            <w:bookmarkStart w:id="1" w:name="TOC-Casting-expl-cito"/>
            <w:bookmarkEnd w:id="1"/>
            <w:r>
              <w:rPr>
                <w:rFonts w:ascii="Arial" w:hAnsi="Arial" w:cs="Arial"/>
                <w:color w:val="333333"/>
              </w:rPr>
              <w:t>Casting explícito</w:t>
            </w: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En el casting explícito sí es necesario escribir código. Ocurre cuando se realiza una conversión estrecha (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narrowing casting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), </w:t>
            </w: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es decir, cuando se coloca un valor grande en un contenedor pequeño. Son susceptibles de pérdida de datos.</w:t>
            </w: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int num1 = 100;</w:t>
            </w:r>
          </w:p>
          <w:p w:rsidR="00B2340F" w:rsidRDefault="00B2340F" w:rsidP="00B2340F">
            <w:pPr>
              <w:shd w:val="clear" w:color="auto" w:fill="EFEFEF"/>
              <w:spacing w:after="0"/>
              <w:rPr>
                <w:rStyle w:val="CdigoHTML"/>
                <w:rFonts w:eastAsiaTheme="minorEastAsia"/>
                <w:color w:val="006000"/>
              </w:rPr>
            </w:pPr>
            <w:r>
              <w:rPr>
                <w:rStyle w:val="CdigoHTML"/>
                <w:rFonts w:eastAsiaTheme="minorEastAsia"/>
                <w:color w:val="006000"/>
              </w:rPr>
              <w:t xml:space="preserve">short num2 = (short) num1;       // Aquí hace falta un casting explícito: short </w:t>
            </w: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tiene menor rango que int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Como se ve, el formato general para indicar que queremos realizar la conversión es: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hd w:val="clear" w:color="auto" w:fill="EFEFE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(tipo) valor_a_convertir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En este ejemplo, si se sustituye la primera línea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CdigoHTML"/>
                <w:rFonts w:eastAsiaTheme="minorEastAsia"/>
                <w:color w:val="006000"/>
              </w:rPr>
              <w:t>int num1=100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por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CdigoHTML"/>
                <w:rFonts w:eastAsiaTheme="minorEastAsia"/>
                <w:color w:val="006000"/>
              </w:rPr>
              <w:t>int num1=1000000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 el código compilaría bien, pero habría pérdida de datos, pues el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CdigoHTML"/>
                <w:rFonts w:eastAsiaTheme="minorEastAsia"/>
                <w:color w:val="006000"/>
              </w:rPr>
              <w:t>1000000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se sale del rango de short, que comprende desde  -32768 a 32767. Al mostrar por consola el valor se obtendría un resultado incongruente.</w:t>
            </w: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P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r w:rsidRPr="00B2340F">
              <w:rPr>
                <w:rStyle w:val="CdigoHTML"/>
                <w:rFonts w:eastAsiaTheme="minorEastAsia"/>
                <w:color w:val="006000"/>
                <w:lang w:val="en-US"/>
              </w:rPr>
              <w:t>double num1 = 25.5;</w:t>
            </w:r>
          </w:p>
          <w:p w:rsidR="00B2340F" w:rsidRP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r w:rsidRPr="00B2340F">
              <w:rPr>
                <w:rStyle w:val="CdigoHTML"/>
                <w:rFonts w:eastAsiaTheme="minorEastAsia"/>
                <w:color w:val="006000"/>
                <w:lang w:val="en-US"/>
              </w:rPr>
              <w:t>float num2 = (float) num1;</w:t>
            </w:r>
          </w:p>
          <w:p w:rsidR="00B2340F" w:rsidRDefault="00B2340F" w:rsidP="00B2340F">
            <w:pPr>
              <w:shd w:val="clear" w:color="auto" w:fill="EFEFEF"/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float num3 = 17.25;</w:t>
            </w:r>
          </w:p>
          <w:p w:rsidR="00B2340F" w:rsidRDefault="00B2340F" w:rsidP="00B234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:rsidR="00B2340F" w:rsidRDefault="00B2340F" w:rsidP="00B2340F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En este ejemplo se hace un casting explícito en la segunda línea porque float es de menor rango que double. En la tercera</w:t>
            </w:r>
          </w:p>
          <w:p w:rsidR="00B2340F" w:rsidRDefault="00B2340F" w:rsidP="00B2340F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línea el compilador avisaría de que hay un error: cuando escribimos directamente un número en decimal</w:t>
            </w:r>
          </w:p>
          <w:p w:rsidR="00B2340F" w:rsidRDefault="00B2340F" w:rsidP="00B2340F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(como aquí el 17.25), Java lo interpreta siempre como un double; por eso sería necesario un casting explícito para que compilase: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hd w:val="clear" w:color="auto" w:fill="EFEFE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lastRenderedPageBreak/>
              <w:t>float num3 = (float) num3;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Para finalizar con el casting entre primitivas, conviene tener en cuenta lo siguiente:</w:t>
            </w:r>
          </w:p>
          <w:p w:rsidR="00B2340F" w:rsidRDefault="00B2340F" w:rsidP="00B234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No es posible realizar casting entre una variable primitiva  booleana y cualquier otra variable primitiva.</w:t>
            </w:r>
          </w:p>
          <w:p w:rsidR="00B2340F" w:rsidRDefault="00B2340F" w:rsidP="00B2340F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Sí es posible realizar casting entre una variable primitiva char y una variable primitiva que almacene enteros:</w:t>
            </w:r>
          </w:p>
          <w:p w:rsidR="00B2340F" w:rsidRPr="00B2340F" w:rsidRDefault="00B2340F" w:rsidP="00B2340F">
            <w:pPr>
              <w:shd w:val="clear" w:color="auto" w:fill="EFEFEF"/>
              <w:spacing w:before="100" w:beforeAutospacing="1" w:after="100" w:afterAutospacing="1"/>
              <w:ind w:left="720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r w:rsidRPr="00B2340F">
              <w:rPr>
                <w:rStyle w:val="CdigoHTML"/>
                <w:rFonts w:eastAsiaTheme="minorEastAsia"/>
                <w:color w:val="006000"/>
                <w:lang w:val="en-US"/>
              </w:rPr>
              <w:t>int num1 = 164;</w:t>
            </w:r>
            <w:r w:rsidRPr="00B2340F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B2340F">
              <w:rPr>
                <w:rStyle w:val="CdigoHTML"/>
                <w:rFonts w:eastAsiaTheme="minorEastAsia"/>
                <w:color w:val="006000"/>
                <w:lang w:val="en-US"/>
              </w:rPr>
              <w:t>char letra = (char) num1;</w:t>
            </w:r>
            <w:r w:rsidRPr="00B2340F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B2340F">
              <w:rPr>
                <w:rStyle w:val="CdigoHTML"/>
                <w:rFonts w:eastAsiaTheme="minorEastAsia"/>
                <w:color w:val="006000"/>
                <w:lang w:val="en-US"/>
              </w:rPr>
              <w:t>System.out.println(letra);</w:t>
            </w:r>
            <w:r w:rsidRPr="00B2340F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B2340F">
              <w:rPr>
                <w:rStyle w:val="CdigoHTML"/>
                <w:rFonts w:eastAsiaTheme="minorEastAsia"/>
                <w:color w:val="006000"/>
                <w:lang w:val="en-US"/>
              </w:rPr>
              <w:t>System.out.println((char) 164);</w:t>
            </w:r>
          </w:p>
          <w:p w:rsidR="00B2340F" w:rsidRDefault="00B2340F" w:rsidP="00B2340F">
            <w:pPr>
              <w:spacing w:before="100" w:beforeAutospacing="1" w:after="240"/>
              <w:ind w:left="72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2340F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Siendo la salida del programa:</w:t>
            </w:r>
          </w:p>
          <w:p w:rsidR="00B2340F" w:rsidRDefault="00B2340F" w:rsidP="00B2340F">
            <w:pPr>
              <w:shd w:val="clear" w:color="auto" w:fill="EFEFEF"/>
              <w:spacing w:before="100" w:beforeAutospacing="1" w:after="100" w:afterAutospacing="1"/>
              <w:ind w:left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CdigoHTML"/>
                <w:rFonts w:eastAsiaTheme="minorEastAsia"/>
                <w:color w:val="006000"/>
              </w:rPr>
              <w:t>ñ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Style w:val="CdigoHTML"/>
                <w:rFonts w:eastAsiaTheme="minorEastAsia"/>
                <w:color w:val="006000"/>
              </w:rPr>
              <w:t>ñ</w:t>
            </w:r>
          </w:p>
          <w:p w:rsidR="00B2340F" w:rsidRDefault="00B2340F" w:rsidP="00B2340F">
            <w:pPr>
              <w:spacing w:before="100" w:beforeAutospacing="1" w:after="100" w:afterAutospacing="1"/>
              <w:ind w:left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spacing w:after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La siguiente tabla resume las posibilidades de casting existentes:</w:t>
            </w: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</w:rPr>
              <w:t>Convertir desde                    Convertir a...</w:t>
            </w:r>
          </w:p>
          <w:tbl>
            <w:tblPr>
              <w:tblW w:w="0" w:type="auto"/>
              <w:tblBorders>
                <w:top w:val="outset" w:sz="4" w:space="0" w:color="888888"/>
                <w:left w:val="outset" w:sz="4" w:space="0" w:color="888888"/>
                <w:bottom w:val="outset" w:sz="4" w:space="0" w:color="888888"/>
                <w:right w:val="outset" w:sz="4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7"/>
              <w:gridCol w:w="727"/>
              <w:gridCol w:w="727"/>
              <w:gridCol w:w="727"/>
              <w:gridCol w:w="727"/>
              <w:gridCol w:w="727"/>
              <w:gridCol w:w="727"/>
              <w:gridCol w:w="727"/>
              <w:gridCol w:w="754"/>
            </w:tblGrid>
            <w:tr w:rsid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  <w:r>
                    <w:rPr>
                      <w:b/>
                      <w:bCs/>
                      <w:sz w:val="15"/>
                      <w:szCs w:val="15"/>
                    </w:rPr>
                    <w:t>boolean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byte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short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char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long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double</w:t>
                  </w:r>
                </w:p>
              </w:tc>
            </w:tr>
            <w:tr w:rsid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boolean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</w:tr>
            <w:tr w:rsid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byte</w:t>
                  </w: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</w:tr>
            <w:tr w:rsid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short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</w:tr>
            <w:tr w:rsid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char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</w:tr>
            <w:tr w:rsid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no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si*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t>si* </w:t>
                  </w:r>
                </w:p>
              </w:tc>
            </w:tr>
            <w:tr w:rsidR="00B2340F" w:rsidRP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b/>
                      <w:bCs/>
                      <w:sz w:val="15"/>
                      <w:szCs w:val="15"/>
                      <w:lang w:val="en-US"/>
                    </w:rPr>
                    <w:t>long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si*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si* </w:t>
                  </w:r>
                </w:p>
              </w:tc>
            </w:tr>
            <w:tr w:rsidR="00B2340F" w:rsidRP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b/>
                      <w:bCs/>
                      <w:sz w:val="15"/>
                      <w:szCs w:val="15"/>
                      <w:lang w:val="en-US"/>
                    </w:rPr>
                    <w:t>float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no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si </w:t>
                  </w:r>
                </w:p>
              </w:tc>
            </w:tr>
            <w:tr w:rsidR="00B2340F" w:rsidRPr="00B2340F" w:rsidTr="00B2340F">
              <w:trPr>
                <w:trHeight w:val="229"/>
              </w:trPr>
              <w:tc>
                <w:tcPr>
                  <w:tcW w:w="18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b/>
                      <w:bCs/>
                      <w:sz w:val="15"/>
                      <w:szCs w:val="15"/>
                      <w:lang w:val="en-US"/>
                    </w:rPr>
                    <w:t>double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cast </w:t>
                  </w:r>
                </w:p>
              </w:tc>
              <w:tc>
                <w:tcPr>
                  <w:tcW w:w="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340F" w:rsidRPr="00B2340F" w:rsidRDefault="00B2340F">
                  <w:pPr>
                    <w:spacing w:line="229" w:lineRule="atLeas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2340F">
                    <w:rPr>
                      <w:lang w:val="en-US"/>
                    </w:rPr>
                    <w:t> </w:t>
                  </w:r>
                </w:p>
              </w:tc>
            </w:tr>
          </w:tbl>
          <w:p w:rsidR="00B2340F" w:rsidRPr="00B2340F" w:rsidRDefault="00B2340F" w:rsidP="00B2340F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</w:p>
          <w:p w:rsidR="00B2340F" w:rsidRPr="00B2340F" w:rsidRDefault="00B2340F" w:rsidP="00B2340F">
            <w:pPr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r w:rsidRPr="00B2340F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Donde:</w:t>
            </w:r>
          </w:p>
          <w:p w:rsidR="00B2340F" w:rsidRDefault="00B2340F" w:rsidP="00B2340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no: indica que no hay posibilidad de conversión.</w:t>
            </w:r>
          </w:p>
          <w:p w:rsidR="00B2340F" w:rsidRDefault="00B2340F" w:rsidP="00B2340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si: indica que el casting es implícito.</w:t>
            </w:r>
          </w:p>
          <w:p w:rsidR="00B2340F" w:rsidRDefault="00B2340F" w:rsidP="00B2340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si*: indica que el casting es implícito pero se puede producir pérdida de precisión.</w:t>
            </w:r>
          </w:p>
          <w:p w:rsidR="00B2340F" w:rsidRDefault="00B2340F" w:rsidP="00B2340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cast: indica que hay que hacer casting explícito.</w:t>
            </w:r>
          </w:p>
          <w:p w:rsidR="00B2340F" w:rsidRDefault="00B2340F" w:rsidP="00B2340F">
            <w:pPr>
              <w:rPr>
                <w:sz w:val="24"/>
                <w:szCs w:val="24"/>
              </w:rPr>
            </w:pPr>
          </w:p>
        </w:tc>
      </w:tr>
    </w:tbl>
    <w:p w:rsidR="00000000" w:rsidRDefault="00B560D3">
      <w:pPr>
        <w:rPr>
          <w:b/>
          <w:u w:val="single"/>
        </w:rPr>
      </w:pPr>
      <w:r w:rsidRPr="00B560D3">
        <w:rPr>
          <w:b/>
          <w:u w:val="single"/>
        </w:rPr>
        <w:lastRenderedPageBreak/>
        <w:t>CONVERSIONES DE TIPOS DE DATOS</w:t>
      </w:r>
      <w:r w:rsidR="00B2340F">
        <w:rPr>
          <w:b/>
          <w:u w:val="single"/>
        </w:rPr>
        <w:t xml:space="preserve">  (Métodos parse, toString, valueOf)</w:t>
      </w:r>
    </w:p>
    <w:p w:rsidR="00B560D3" w:rsidRPr="00B2340F" w:rsidRDefault="00B560D3">
      <w:r w:rsidRPr="00B2340F">
        <w:t xml:space="preserve"> 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public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class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PruebaApp {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public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static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void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main(String[] args) {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numString="1234";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System.out.println("String: "+numString);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long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numLong=Long.parseLong(numString);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System.out.println("long: "+numLong);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int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numInt=Integer.parseInt(numString);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System.out.println("int: "+numInt);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short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numShort=Short.parseShort(numString);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System.out.println("short: "+numShort);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byte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numByte=Byte.parseByte(numString);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System.out.println("byte: "+numByte);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double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numDouble=Double.parseDouble(numString);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System.out.println("double: "+numDouble);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float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numFloat=Float.parseFloat(numString);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System.out.println("Float: "+numFloat);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</w:t>
      </w:r>
      <w:r w:rsidRPr="00B560D3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</w:rPr>
      </w:pPr>
      <w:r w:rsidRPr="00B560D3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B560D3" w:rsidRDefault="00B560D3"/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public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class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PruebaApp {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public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static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void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main(String[] args) {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long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numLong=1;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cad1=Long.toString(numLong);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int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numInt=2;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cad2=Integer.toString(numInt);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short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numShort=3;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cad3=Short.toString(numShort);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byte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numByte=4;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cad4=Byte.toString(numByte);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double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numDouble=5;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cad5=Double.toString(numDouble);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float</w:t>
      </w: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 xml:space="preserve"> </w:t>
      </w: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numFloat=6;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String cad6=Float.toString(numFloat);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    System.out.println(cad1+cad2+cad3+cad4+cad5+cad6);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  <w:lang w:val="en-US"/>
        </w:rPr>
      </w:pPr>
      <w:r w:rsidRPr="00B560D3">
        <w:rPr>
          <w:rFonts w:ascii="Consolas" w:eastAsia="Times New Roman" w:hAnsi="Consolas" w:cs="Consolas"/>
          <w:color w:val="666666"/>
          <w:sz w:val="17"/>
          <w:szCs w:val="17"/>
          <w:lang w:val="en-US"/>
        </w:rPr>
        <w:t> 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</w:rPr>
      </w:pPr>
      <w:r w:rsidRPr="00B560D3">
        <w:rPr>
          <w:rFonts w:ascii="Courier New" w:eastAsia="Times New Roman" w:hAnsi="Courier New" w:cs="Courier New"/>
          <w:color w:val="666666"/>
          <w:sz w:val="20"/>
          <w:lang w:val="en-US"/>
        </w:rPr>
        <w:t>    </w:t>
      </w:r>
      <w:r w:rsidRPr="00B560D3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B560D3" w:rsidRPr="00B560D3" w:rsidRDefault="00B560D3" w:rsidP="00B560D3">
      <w:pPr>
        <w:spacing w:after="0" w:line="192" w:lineRule="atLeast"/>
        <w:rPr>
          <w:rFonts w:ascii="Consolas" w:eastAsia="Times New Roman" w:hAnsi="Consolas" w:cs="Consolas"/>
          <w:color w:val="666666"/>
          <w:sz w:val="17"/>
          <w:szCs w:val="17"/>
        </w:rPr>
      </w:pPr>
      <w:r w:rsidRPr="00B560D3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B560D3" w:rsidRDefault="00B560D3"/>
    <w:p w:rsidR="00B560D3" w:rsidRDefault="00B560D3"/>
    <w:p w:rsidR="0069632B" w:rsidRPr="0069632B" w:rsidRDefault="0069632B" w:rsidP="0069632B">
      <w:pPr>
        <w:spacing w:before="180"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69632B">
        <w:rPr>
          <w:rFonts w:ascii="Arial" w:eastAsia="Times New Roman" w:hAnsi="Arial" w:cs="Arial"/>
          <w:sz w:val="30"/>
          <w:szCs w:val="30"/>
        </w:rPr>
        <w:lastRenderedPageBreak/>
        <w:t>Conversión de Tipos de Datos</w:t>
      </w: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69632B">
        <w:rPr>
          <w:rFonts w:ascii="Arial" w:eastAsia="Times New Roman" w:hAnsi="Arial" w:cs="Arial"/>
          <w:color w:val="222222"/>
          <w:sz w:val="18"/>
          <w:szCs w:val="18"/>
        </w:rPr>
        <w:t>Veamos fugazmente lo que es la conversión de tipos.</w:t>
      </w: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69632B">
        <w:rPr>
          <w:rFonts w:ascii="Arial" w:eastAsia="Times New Roman" w:hAnsi="Arial" w:cs="Arial"/>
          <w:color w:val="222222"/>
          <w:sz w:val="18"/>
          <w:szCs w:val="18"/>
        </w:rPr>
        <w:br/>
        <w:t>Empezando con</w:t>
      </w:r>
      <w:r w:rsidRPr="0069632B">
        <w:rPr>
          <w:rFonts w:ascii="Arial" w:eastAsia="Times New Roman" w:hAnsi="Arial" w:cs="Arial"/>
          <w:color w:val="222222"/>
          <w:sz w:val="18"/>
        </w:rPr>
        <w:t> el tema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t>, la conversión de tipos consiste en pasar un tipo de dato a otro para poder realizar cierto uso de este según lo necesitemos.</w:t>
      </w: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69632B">
        <w:rPr>
          <w:rFonts w:ascii="Arial" w:eastAsia="Times New Roman" w:hAnsi="Arial" w:cs="Arial"/>
          <w:color w:val="222222"/>
          <w:sz w:val="18"/>
          <w:szCs w:val="18"/>
        </w:rPr>
        <w:br/>
        <w:t>Veamos la conversión de una cadena a un entero y flotante</w:t>
      </w: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D3DEE0"/>
        <w:spacing w:after="0" w:line="249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69632B">
        <w:rPr>
          <w:rFonts w:ascii="Arial" w:eastAsia="Times New Roman" w:hAnsi="Arial" w:cs="Arial"/>
          <w:color w:val="222222"/>
          <w:sz w:val="18"/>
          <w:szCs w:val="18"/>
        </w:rPr>
        <w:t>String Letras="10";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69632B">
        <w:rPr>
          <w:rFonts w:ascii="Arial" w:eastAsia="Times New Roman" w:hAnsi="Arial" w:cs="Arial"/>
          <w:color w:val="222222"/>
          <w:sz w:val="18"/>
        </w:rPr>
        <w:t>Float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t>.parseFloat(Letras);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br/>
        <w:t>Integer.parseInt(Letras);</w:t>
      </w: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2" w:author="Unknown"/>
          <w:rFonts w:ascii="Arial" w:eastAsia="Times New Roman" w:hAnsi="Arial" w:cs="Arial"/>
          <w:color w:val="222222"/>
          <w:sz w:val="18"/>
          <w:szCs w:val="18"/>
        </w:rPr>
      </w:pPr>
      <w:r w:rsidRPr="0069632B">
        <w:rPr>
          <w:rFonts w:ascii="Arial" w:eastAsia="Times New Roman" w:hAnsi="Arial" w:cs="Arial"/>
          <w:color w:val="222222"/>
          <w:sz w:val="18"/>
          <w:szCs w:val="18"/>
        </w:rPr>
        <w:t>Como pueden ver para pasar a tipo</w:t>
      </w:r>
      <w:r w:rsidRPr="0069632B">
        <w:rPr>
          <w:rFonts w:ascii="Arial" w:eastAsia="Times New Roman" w:hAnsi="Arial" w:cs="Arial"/>
          <w:color w:val="222222"/>
          <w:sz w:val="18"/>
        </w:rPr>
        <w:t> 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t>float</w:t>
      </w:r>
      <w:r w:rsidRPr="0069632B">
        <w:rPr>
          <w:rFonts w:ascii="Arial" w:eastAsia="Times New Roman" w:hAnsi="Arial" w:cs="Arial"/>
          <w:color w:val="222222"/>
          <w:sz w:val="18"/>
        </w:rPr>
        <w:t> 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t>se usa la clase</w:t>
      </w:r>
      <w:r w:rsidRPr="0069632B">
        <w:rPr>
          <w:rFonts w:ascii="Arial" w:eastAsia="Times New Roman" w:hAnsi="Arial" w:cs="Arial"/>
          <w:color w:val="222222"/>
          <w:sz w:val="18"/>
        </w:rPr>
        <w:t> 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t>Float</w:t>
      </w:r>
      <w:r w:rsidRPr="0069632B">
        <w:rPr>
          <w:rFonts w:ascii="Arial" w:eastAsia="Times New Roman" w:hAnsi="Arial" w:cs="Arial"/>
          <w:color w:val="222222"/>
          <w:sz w:val="18"/>
        </w:rPr>
        <w:t> </w:t>
      </w:r>
      <w:r w:rsidRPr="0069632B">
        <w:rPr>
          <w:rFonts w:ascii="Arial" w:eastAsia="Times New Roman" w:hAnsi="Arial" w:cs="Arial"/>
          <w:color w:val="222222"/>
          <w:sz w:val="18"/>
          <w:szCs w:val="18"/>
        </w:rPr>
        <w:t>con el método parseFloat y luego le pasamos el dato. Para el tipo entero sería similar con la clase Integer</w:t>
      </w:r>
      <w:bookmarkStart w:id="3" w:name="more"/>
      <w:bookmarkEnd w:id="3"/>
    </w:p>
    <w:p w:rsidR="0069632B" w:rsidRPr="0069632B" w:rsidRDefault="0069632B" w:rsidP="0069632B">
      <w:pPr>
        <w:shd w:val="clear" w:color="auto" w:fill="FFFFFF"/>
        <w:spacing w:after="0" w:line="249" w:lineRule="atLeast"/>
        <w:jc w:val="center"/>
        <w:rPr>
          <w:ins w:id="4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5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6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7" w:author="Unknown"/>
          <w:rFonts w:ascii="Arial" w:eastAsia="Times New Roman" w:hAnsi="Arial" w:cs="Arial"/>
          <w:color w:val="222222"/>
          <w:sz w:val="18"/>
          <w:szCs w:val="18"/>
        </w:rPr>
      </w:pPr>
      <w:ins w:id="8" w:author="Unknown">
        <w:r w:rsidRPr="0069632B">
          <w:rPr>
            <w:rFonts w:ascii="Arial" w:eastAsia="Times New Roman" w:hAnsi="Arial" w:cs="Arial"/>
            <w:b/>
            <w:bCs/>
            <w:color w:val="222222"/>
            <w:sz w:val="18"/>
            <w:szCs w:val="18"/>
          </w:rPr>
          <w:t>Ojo:</w:t>
        </w:r>
        <w:r w:rsidRPr="0069632B">
          <w:rPr>
            <w:rFonts w:ascii="Arial" w:eastAsia="Times New Roman" w:hAnsi="Arial" w:cs="Arial"/>
            <w:color w:val="222222"/>
            <w:sz w:val="18"/>
          </w:rPr>
          <w:t> 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Demos tener cuidado al convertir tipos ya que en este caso se puede convertir a tipos numéricos porque la cadena tiene las características de un número, si tendríamos “Palabra x” como cadena en lugar de “10” surgiría un error ya que no se puede convertir a número “Palabra x” porque tal número no existe.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9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10" w:author="Unknown"/>
          <w:rFonts w:ascii="Arial" w:eastAsia="Times New Roman" w:hAnsi="Arial" w:cs="Arial"/>
          <w:color w:val="222222"/>
          <w:sz w:val="18"/>
          <w:szCs w:val="18"/>
        </w:rPr>
      </w:pPr>
      <w:ins w:id="11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Ahora veamos de un tipo entero a una cadena y real.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rPr>
          <w:ins w:id="12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D3DEE0"/>
        <w:spacing w:after="0" w:line="249" w:lineRule="atLeast"/>
        <w:rPr>
          <w:ins w:id="13" w:author="Unknown"/>
          <w:rFonts w:ascii="Arial" w:eastAsia="Times New Roman" w:hAnsi="Arial" w:cs="Arial"/>
          <w:color w:val="222222"/>
          <w:sz w:val="18"/>
          <w:szCs w:val="18"/>
        </w:rPr>
      </w:pPr>
      <w:ins w:id="14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int Numero=7;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String auxNumero;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auxNumero=String.valueOf(Numero);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Float.parseFloat(auxNumero);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15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16" w:author="Unknown"/>
          <w:rFonts w:ascii="Arial" w:eastAsia="Times New Roman" w:hAnsi="Arial" w:cs="Arial"/>
          <w:color w:val="222222"/>
          <w:sz w:val="18"/>
          <w:szCs w:val="18"/>
        </w:rPr>
      </w:pPr>
      <w:ins w:id="17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Para la conversión a cadena sólo usamos la clase String con su método valueOf y luego le pasamos el dato.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18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19" w:author="Unknown"/>
          <w:rFonts w:ascii="Arial" w:eastAsia="Times New Roman" w:hAnsi="Arial" w:cs="Arial"/>
          <w:color w:val="222222"/>
          <w:sz w:val="18"/>
          <w:szCs w:val="18"/>
        </w:rPr>
      </w:pPr>
      <w:ins w:id="20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Ahora veamos la diferencia en la conversión del tipo entero al</w:t>
        </w:r>
        <w:r w:rsidRPr="0069632B">
          <w:rPr>
            <w:rFonts w:ascii="Arial" w:eastAsia="Times New Roman" w:hAnsi="Arial" w:cs="Arial"/>
            <w:color w:val="222222"/>
            <w:sz w:val="18"/>
          </w:rPr>
          <w:t> 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float. Podemos ver que hacemos uso de la cadena y no directamente del numero por qué? Simplemente porque las convesiones en las clases Integer y</w:t>
        </w:r>
        <w:r w:rsidRPr="0069632B">
          <w:rPr>
            <w:rFonts w:ascii="Arial" w:eastAsia="Times New Roman" w:hAnsi="Arial" w:cs="Arial"/>
            <w:color w:val="222222"/>
            <w:sz w:val="18"/>
          </w:rPr>
          <w:t> 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float</w:t>
        </w:r>
        <w:r w:rsidRPr="0069632B">
          <w:rPr>
            <w:rFonts w:ascii="Arial" w:eastAsia="Times New Roman" w:hAnsi="Arial" w:cs="Arial"/>
            <w:color w:val="222222"/>
            <w:sz w:val="18"/>
          </w:rPr>
          <w:t> 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entre otros sólo aceptan tipos String por lo cual es necesario para convertir un entero a un real o viceversa pasarlo primero a una cadena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21" w:author="Unknown"/>
          <w:rFonts w:ascii="Arial" w:eastAsia="Times New Roman" w:hAnsi="Arial" w:cs="Arial"/>
          <w:color w:val="222222"/>
          <w:sz w:val="18"/>
          <w:szCs w:val="18"/>
        </w:rPr>
      </w:pPr>
      <w:ins w:id="22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Ahora qué de lo</w:t>
        </w:r>
        <w:r w:rsidRPr="0069632B">
          <w:rPr>
            <w:rFonts w:ascii="Arial" w:eastAsia="Times New Roman" w:hAnsi="Arial" w:cs="Arial"/>
            <w:color w:val="222222"/>
            <w:sz w:val="18"/>
          </w:rPr>
          <w:t> 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float. veamos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rPr>
          <w:ins w:id="23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D3DEE0"/>
        <w:spacing w:after="0" w:line="249" w:lineRule="atLeast"/>
        <w:rPr>
          <w:ins w:id="24" w:author="Unknown"/>
          <w:rFonts w:ascii="Arial" w:eastAsia="Times New Roman" w:hAnsi="Arial" w:cs="Arial"/>
          <w:color w:val="222222"/>
          <w:sz w:val="18"/>
          <w:szCs w:val="18"/>
        </w:rPr>
      </w:pPr>
      <w:ins w:id="25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float</w:t>
        </w:r>
        <w:r w:rsidRPr="0069632B">
          <w:rPr>
            <w:rFonts w:ascii="Arial" w:eastAsia="Times New Roman" w:hAnsi="Arial" w:cs="Arial"/>
            <w:color w:val="222222"/>
            <w:sz w:val="18"/>
          </w:rPr>
          <w:t> 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NumeroReal=5.2f;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String auxNumeroReal;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int auxN;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auxNumeroReal=String.valueOf(NumeroReal);</w:t>
        </w:r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br/>
          <w:t>auxN=(int) NumeroReal;</w:t>
        </w:r>
      </w:ins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26" w:author="Unknown"/>
          <w:rFonts w:ascii="Arial" w:eastAsia="Times New Roman" w:hAnsi="Arial" w:cs="Arial"/>
          <w:color w:val="222222"/>
          <w:sz w:val="18"/>
          <w:szCs w:val="18"/>
        </w:rPr>
      </w:pPr>
    </w:p>
    <w:p w:rsidR="0069632B" w:rsidRPr="0069632B" w:rsidRDefault="0069632B" w:rsidP="0069632B">
      <w:pPr>
        <w:shd w:val="clear" w:color="auto" w:fill="FFFFFF"/>
        <w:spacing w:after="0" w:line="249" w:lineRule="atLeast"/>
        <w:jc w:val="both"/>
        <w:rPr>
          <w:ins w:id="27" w:author="Unknown"/>
          <w:rFonts w:ascii="Arial" w:eastAsia="Times New Roman" w:hAnsi="Arial" w:cs="Arial"/>
          <w:color w:val="222222"/>
          <w:sz w:val="18"/>
          <w:szCs w:val="18"/>
        </w:rPr>
      </w:pPr>
      <w:ins w:id="28" w:author="Unknown">
        <w:r w:rsidRPr="0069632B">
          <w:rPr>
            <w:rFonts w:ascii="Arial" w:eastAsia="Times New Roman" w:hAnsi="Arial" w:cs="Arial"/>
            <w:color w:val="222222"/>
            <w:sz w:val="18"/>
            <w:szCs w:val="18"/>
          </w:rPr>
          <w:t>Como vemos para convertir a tipo String no presenta ningún problema, pero si quisiéramos pasar a entero surgiría erro así lo pasemos primero a cadena porque el valor es 5.2 y ese dato no se puede pasar a entero, entonces que es lo que hacemos, realizamos una conversión directa sacándole sólo la parte entera en este caso obteniendo sólo el 5 del valor real que es 5.2</w:t>
        </w:r>
      </w:ins>
    </w:p>
    <w:p w:rsidR="00B560D3" w:rsidRDefault="00B560D3"/>
    <w:p w:rsidR="00B560D3" w:rsidRDefault="00B560D3"/>
    <w:p w:rsidR="00B560D3" w:rsidRDefault="00B560D3"/>
    <w:p w:rsidR="00507C9E" w:rsidRDefault="00507C9E"/>
    <w:p w:rsidR="00507C9E" w:rsidRPr="00507C9E" w:rsidRDefault="00507C9E" w:rsidP="00507C9E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CC8800"/>
          <w:sz w:val="24"/>
          <w:szCs w:val="24"/>
        </w:rPr>
      </w:pPr>
      <w:r w:rsidRPr="00507C9E">
        <w:rPr>
          <w:rFonts w:ascii="Times New Roman" w:eastAsia="Times New Roman" w:hAnsi="Times New Roman" w:cs="Times New Roman"/>
          <w:color w:val="CC8800"/>
          <w:sz w:val="24"/>
          <w:szCs w:val="24"/>
        </w:rPr>
        <w:lastRenderedPageBreak/>
        <w:t>■</w:t>
      </w:r>
      <w:r w:rsidRPr="00507C9E">
        <w:rPr>
          <w:rFonts w:ascii="Georgia" w:eastAsia="Times New Roman" w:hAnsi="Georgia" w:cs="Georgia"/>
          <w:color w:val="CC8800"/>
          <w:sz w:val="24"/>
          <w:szCs w:val="24"/>
        </w:rPr>
        <w:t xml:space="preserve"> Método Pars</w:t>
      </w:r>
      <w:r w:rsidRPr="00507C9E">
        <w:rPr>
          <w:rFonts w:ascii="Georgia" w:eastAsia="Times New Roman" w:hAnsi="Georgia" w:cs="Times New Roman"/>
          <w:color w:val="CC8800"/>
          <w:sz w:val="24"/>
          <w:szCs w:val="24"/>
        </w:rPr>
        <w:t>e</w:t>
      </w:r>
    </w:p>
    <w:p w:rsidR="00507C9E" w:rsidRPr="00507C9E" w:rsidRDefault="00507C9E" w:rsidP="00507C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t>El método "parse", entre sus múltiples funciones, nos permite convertir caracteres númericos a datos numéricos, es decir, convertir un número almacenado como String a un dato del tipo int, double u otro según se requiera.</w:t>
      </w:r>
    </w:p>
    <w:p w:rsidR="00507C9E" w:rsidRPr="00507C9E" w:rsidRDefault="00507C9E" w:rsidP="00507C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t>Esto es muy útil a la hora de ingresar números desde el teclado, ya que Java toma los datos capturados por el teclado como cadenas de caracteres con las que no se pueden realizar operaciones matemáticas, y en muchas ocaciones necesitamos leer números para realizar operaciones con ellos.</w:t>
      </w:r>
    </w:p>
    <w:p w:rsidR="00507C9E" w:rsidRPr="00507C9E" w:rsidRDefault="00507C9E" w:rsidP="00507C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507C9E">
        <w:rPr>
          <w:rFonts w:ascii="Arial" w:eastAsia="Times New Roman" w:hAnsi="Arial" w:cs="Arial"/>
          <w:color w:val="000000"/>
          <w:sz w:val="18"/>
          <w:szCs w:val="18"/>
        </w:rPr>
        <w:t>■</w:t>
      </w:r>
      <w:r w:rsidRPr="00507C9E">
        <w:rPr>
          <w:rFonts w:ascii="Verdana" w:eastAsia="Times New Roman" w:hAnsi="Verdana" w:cs="Verdana"/>
          <w:color w:val="000000"/>
          <w:sz w:val="18"/>
          <w:szCs w:val="18"/>
        </w:rPr>
        <w:t xml:space="preserve"> Convertir un dato numérico almacenado en un String usando el método "parse" se hace de la siguiente forma: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</w:pPr>
      <w:r w:rsidRPr="00507C9E"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  <w:br/>
      </w:r>
      <w:r w:rsidRPr="00507C9E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• De String a int: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String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cadena = "123";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507C9E">
        <w:rPr>
          <w:rFonts w:ascii="Courier New" w:eastAsia="Times New Roman" w:hAnsi="Courier New" w:cs="Courier New"/>
          <w:color w:val="000000"/>
          <w:sz w:val="18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entero =</w:t>
      </w:r>
      <w:r w:rsidRPr="00507C9E">
        <w:rPr>
          <w:rFonts w:ascii="Courier New" w:eastAsia="Times New Roman" w:hAnsi="Courier New" w:cs="Courier New"/>
          <w:color w:val="000000"/>
          <w:sz w:val="18"/>
        </w:rPr>
        <w:t> 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parseInt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(cadena);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• De String a double: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String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cadena = "12.3";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double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decimal = Double.parseDouble(cadena);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• De String a float: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String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cadena = "1.23";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float</w:t>
      </w:r>
      <w:r w:rsidRPr="00507C9E">
        <w:rPr>
          <w:rFonts w:ascii="Courier New" w:eastAsia="Times New Roman" w:hAnsi="Courier New" w:cs="Courier New"/>
          <w:color w:val="000000"/>
          <w:sz w:val="18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flotante =</w:t>
      </w:r>
      <w:r w:rsidRPr="00507C9E">
        <w:rPr>
          <w:rFonts w:ascii="Courier New" w:eastAsia="Times New Roman" w:hAnsi="Courier New" w:cs="Courier New"/>
          <w:color w:val="000000"/>
          <w:sz w:val="18"/>
        </w:rPr>
        <w:t> 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Float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parseFloat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(cadena);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• De String a byte: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String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cadena = "123";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byte</w:t>
      </w:r>
      <w:r w:rsidRPr="00507C9E">
        <w:rPr>
          <w:rFonts w:ascii="Courier New" w:eastAsia="Times New Roman" w:hAnsi="Courier New" w:cs="Courier New"/>
          <w:color w:val="000000"/>
          <w:sz w:val="18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entero_byte =</w:t>
      </w:r>
      <w:r w:rsidRPr="00507C9E">
        <w:rPr>
          <w:rFonts w:ascii="Courier New" w:eastAsia="Times New Roman" w:hAnsi="Courier New" w:cs="Courier New"/>
          <w:color w:val="000000"/>
          <w:sz w:val="18"/>
        </w:rPr>
        <w:t> 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Byte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</w:rPr>
        <w:t>parseByte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</w:rPr>
        <w:t>(cadena);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• De String a short: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 cadena = "123";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short entero_short = Short.parseShort(cadena);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</w:pP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• De String a Long:</w:t>
      </w:r>
    </w:p>
    <w:p w:rsidR="00507C9E" w:rsidRPr="00507C9E" w:rsidRDefault="00507C9E" w:rsidP="00507C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String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cadena = "123";</w:t>
      </w:r>
    </w:p>
    <w:p w:rsidR="00507C9E" w:rsidRPr="00507C9E" w:rsidRDefault="00507C9E" w:rsidP="00507C9E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</w:pP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long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entero_long =</w:t>
      </w:r>
      <w:r w:rsidRPr="00507C9E">
        <w:rPr>
          <w:rFonts w:ascii="Courier New" w:eastAsia="Times New Roman" w:hAnsi="Courier New" w:cs="Courier New"/>
          <w:color w:val="000000"/>
          <w:sz w:val="18"/>
          <w:lang w:val="en-US"/>
        </w:rPr>
        <w:t> 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Long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507C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parseLong</w:t>
      </w:r>
      <w:r w:rsidRPr="00507C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(cadena);</w:t>
      </w:r>
    </w:p>
    <w:p w:rsidR="00507C9E" w:rsidRPr="00507C9E" w:rsidRDefault="00507C9E" w:rsidP="00507C9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07C9E">
        <w:rPr>
          <w:rFonts w:ascii="Arial" w:eastAsia="Times New Roman" w:hAnsi="Arial" w:cs="Arial"/>
          <w:b/>
          <w:bCs/>
          <w:color w:val="000000"/>
          <w:sz w:val="18"/>
          <w:szCs w:val="18"/>
        </w:rPr>
        <w:t>■</w:t>
      </w:r>
      <w:r w:rsidRPr="00507C9E">
        <w:rPr>
          <w:rFonts w:ascii="Verdana" w:eastAsia="Times New Roman" w:hAnsi="Verdana" w:cs="Verdana"/>
          <w:b/>
          <w:bCs/>
          <w:color w:val="000000"/>
          <w:sz w:val="18"/>
          <w:szCs w:val="18"/>
        </w:rPr>
        <w:t xml:space="preserve"> De dato numérico a String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Esta conversión puede hacerse de dos formas: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• Usando "</w:t>
      </w:r>
      <w:r w:rsidRPr="00507C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valueOf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t>"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int numero = 123;</w:t>
      </w:r>
      <w:r w:rsidRPr="00507C9E">
        <w:rPr>
          <w:rFonts w:ascii="Verdana" w:eastAsia="Times New Roman" w:hAnsi="Verdana" w:cs="Times New Roman"/>
          <w:color w:val="000000"/>
          <w:sz w:val="18"/>
        </w:rPr>
        <w:t> 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String cadena_numero = String.valueOf(numero);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• Usando "</w:t>
      </w:r>
      <w:r w:rsidRPr="00507C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toString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t>"</w:t>
      </w:r>
      <w:r w:rsidRPr="00507C9E">
        <w:rPr>
          <w:rFonts w:ascii="Verdana" w:eastAsia="Times New Roman" w:hAnsi="Verdana" w:cs="Times New Roman"/>
          <w:color w:val="000000"/>
          <w:sz w:val="18"/>
        </w:rPr>
        <w:t> 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int numero = 123;</w:t>
      </w:r>
      <w:r w:rsidRPr="00507C9E">
        <w:rPr>
          <w:rFonts w:ascii="Verdana" w:eastAsia="Times New Roman" w:hAnsi="Verdana" w:cs="Times New Roman"/>
          <w:color w:val="000000"/>
          <w:sz w:val="18"/>
          <w:szCs w:val="18"/>
        </w:rPr>
        <w:br/>
        <w:t>String cadena_numero = Integer.toString(numero);</w:t>
      </w:r>
    </w:p>
    <w:p w:rsidR="00507C9E" w:rsidRDefault="00507C9E"/>
    <w:p w:rsidR="00B560D3" w:rsidRDefault="00B560D3"/>
    <w:p w:rsidR="00B560D3" w:rsidRDefault="00B560D3"/>
    <w:p w:rsidR="00B560D3" w:rsidRPr="00B560D3" w:rsidRDefault="00B560D3"/>
    <w:sectPr w:rsidR="00B560D3" w:rsidRPr="00B560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868" w:rsidRDefault="006D5868" w:rsidP="00061F3C">
      <w:pPr>
        <w:spacing w:after="0" w:line="240" w:lineRule="auto"/>
      </w:pPr>
      <w:r>
        <w:separator/>
      </w:r>
    </w:p>
  </w:endnote>
  <w:endnote w:type="continuationSeparator" w:id="1">
    <w:p w:rsidR="006D5868" w:rsidRDefault="006D5868" w:rsidP="0006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5351"/>
      <w:docPartObj>
        <w:docPartGallery w:val="Page Numbers (Bottom of Page)"/>
        <w:docPartUnique/>
      </w:docPartObj>
    </w:sdtPr>
    <w:sdtContent>
      <w:p w:rsidR="00061F3C" w:rsidRDefault="00061F3C">
        <w:pPr>
          <w:pStyle w:val="Piedepgin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061F3C" w:rsidRDefault="00061F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868" w:rsidRDefault="006D5868" w:rsidP="00061F3C">
      <w:pPr>
        <w:spacing w:after="0" w:line="240" w:lineRule="auto"/>
      </w:pPr>
      <w:r>
        <w:separator/>
      </w:r>
    </w:p>
  </w:footnote>
  <w:footnote w:type="continuationSeparator" w:id="1">
    <w:p w:rsidR="006D5868" w:rsidRDefault="006D5868" w:rsidP="0006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25D37"/>
    <w:multiLevelType w:val="multilevel"/>
    <w:tmpl w:val="ADB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20F99"/>
    <w:multiLevelType w:val="multilevel"/>
    <w:tmpl w:val="116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60D3"/>
    <w:rsid w:val="00061F3C"/>
    <w:rsid w:val="00507C9E"/>
    <w:rsid w:val="0069632B"/>
    <w:rsid w:val="006D5868"/>
    <w:rsid w:val="00B2340F"/>
    <w:rsid w:val="00B5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96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560D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963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9632B"/>
  </w:style>
  <w:style w:type="character" w:customStyle="1" w:styleId="ilad">
    <w:name w:val="il_ad"/>
    <w:basedOn w:val="Fuentedeprrafopredeter"/>
    <w:rsid w:val="0069632B"/>
  </w:style>
  <w:style w:type="character" w:customStyle="1" w:styleId="Ttulo2Car">
    <w:name w:val="Título 2 Car"/>
    <w:basedOn w:val="Fuentedeprrafopredeter"/>
    <w:link w:val="Ttulo2"/>
    <w:uiPriority w:val="9"/>
    <w:semiHidden/>
    <w:rsid w:val="00B234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061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1F3C"/>
  </w:style>
  <w:style w:type="paragraph" w:styleId="Piedepgina">
    <w:name w:val="footer"/>
    <w:basedOn w:val="Normal"/>
    <w:link w:val="PiedepginaCar"/>
    <w:uiPriority w:val="99"/>
    <w:unhideWhenUsed/>
    <w:rsid w:val="00061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D3D3D3"/>
                            <w:left w:val="single" w:sz="4" w:space="12" w:color="D3D3D3"/>
                            <w:bottom w:val="single" w:sz="4" w:space="6" w:color="D3D3D3"/>
                            <w:right w:val="single" w:sz="4" w:space="0" w:color="D3D3D3"/>
                          </w:divBdr>
                          <w:divsChild>
                            <w:div w:id="8020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9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55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D3D3D3"/>
                        <w:left w:val="single" w:sz="4" w:space="12" w:color="D3D3D3"/>
                        <w:bottom w:val="single" w:sz="4" w:space="6" w:color="D3D3D3"/>
                        <w:right w:val="single" w:sz="4" w:space="0" w:color="D3D3D3"/>
                      </w:divBdr>
                      <w:divsChild>
                        <w:div w:id="9795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D3D3D3"/>
                            <w:left w:val="single" w:sz="4" w:space="12" w:color="D3D3D3"/>
                            <w:bottom w:val="single" w:sz="4" w:space="6" w:color="D3D3D3"/>
                            <w:right w:val="single" w:sz="4" w:space="0" w:color="D3D3D3"/>
                          </w:divBdr>
                        </w:div>
                      </w:divsChild>
                    </w:div>
                    <w:div w:id="6725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90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D3D3D3"/>
                        <w:left w:val="single" w:sz="4" w:space="12" w:color="D3D3D3"/>
                        <w:bottom w:val="single" w:sz="4" w:space="6" w:color="D3D3D3"/>
                        <w:right w:val="single" w:sz="4" w:space="0" w:color="D3D3D3"/>
                      </w:divBdr>
                      <w:divsChild>
                        <w:div w:id="18307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D3D3D3"/>
                            <w:left w:val="single" w:sz="4" w:space="12" w:color="D3D3D3"/>
                            <w:bottom w:val="single" w:sz="4" w:space="6" w:color="D3D3D3"/>
                            <w:right w:val="single" w:sz="4" w:space="0" w:color="D3D3D3"/>
                          </w:divBdr>
                        </w:div>
                      </w:divsChild>
                    </w:div>
                    <w:div w:id="15781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D3D3D3"/>
                            <w:left w:val="single" w:sz="4" w:space="12" w:color="D3D3D3"/>
                            <w:bottom w:val="single" w:sz="4" w:space="6" w:color="D3D3D3"/>
                            <w:right w:val="single" w:sz="4" w:space="0" w:color="D3D3D3"/>
                          </w:divBdr>
                        </w:div>
                        <w:div w:id="11780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D3D3D3"/>
                            <w:left w:val="single" w:sz="4" w:space="12" w:color="D3D3D3"/>
                            <w:bottom w:val="single" w:sz="4" w:space="6" w:color="D3D3D3"/>
                            <w:right w:val="single" w:sz="4" w:space="0" w:color="D3D3D3"/>
                          </w:divBdr>
                        </w:div>
                      </w:divsChild>
                    </w:div>
                    <w:div w:id="14019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67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  <w:div w:id="1932471718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  <w:div w:id="1239635981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1242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2015-11-26T20:23:00Z</dcterms:created>
  <dcterms:modified xsi:type="dcterms:W3CDTF">2015-11-26T20:49:00Z</dcterms:modified>
</cp:coreProperties>
</file>