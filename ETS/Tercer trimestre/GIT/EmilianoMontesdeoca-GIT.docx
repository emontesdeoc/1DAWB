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1748411" w:displacedByCustomXml="next"/>
    <w:bookmarkEnd w:id="0" w:displacedByCustomXml="next"/>
    <w:sdt>
      <w:sdtPr>
        <w:id w:val="-712656379"/>
        <w:docPartObj>
          <w:docPartGallery w:val="Cover Pages"/>
          <w:docPartUnique/>
        </w:docPartObj>
      </w:sdtPr>
      <w:sdtEndPr/>
      <w:sdtContent>
        <w:p w:rsidR="00ED5A2D" w:rsidRPr="00ED5A2D" w:rsidRDefault="00ED5A2D"/>
        <w:p w:rsidR="00ED5A2D" w:rsidRPr="00ED5A2D" w:rsidRDefault="00992BA2">
          <w:r>
            <w:rPr>
              <w:noProof/>
              <w:lang w:val="es-ES"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12700</wp:posOffset>
                </wp:positionV>
                <wp:extent cx="2095500" cy="876300"/>
                <wp:effectExtent l="0" t="0" r="0" b="0"/>
                <wp:wrapThrough wrapText="bothSides">
                  <wp:wrapPolygon edited="0">
                    <wp:start x="3731" y="0"/>
                    <wp:lineTo x="0" y="8922"/>
                    <wp:lineTo x="0" y="11739"/>
                    <wp:lineTo x="3535" y="21130"/>
                    <wp:lineTo x="3731" y="21130"/>
                    <wp:lineTo x="5302" y="21130"/>
                    <wp:lineTo x="21404" y="21130"/>
                    <wp:lineTo x="21404" y="4226"/>
                    <wp:lineTo x="20029" y="1409"/>
                    <wp:lineTo x="17869" y="0"/>
                    <wp:lineTo x="3731" y="0"/>
                  </wp:wrapPolygon>
                </wp:wrapThrough>
                <wp:docPr id="100" name="Imagen 100"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8480" behindDoc="1" locked="0" layoutInCell="1" allowOverlap="1">
                <wp:simplePos x="0" y="0"/>
                <wp:positionH relativeFrom="margin">
                  <wp:align>right</wp:align>
                </wp:positionH>
                <wp:positionV relativeFrom="paragraph">
                  <wp:posOffset>1608455</wp:posOffset>
                </wp:positionV>
                <wp:extent cx="5400040" cy="3342005"/>
                <wp:effectExtent l="0" t="0" r="0" b="0"/>
                <wp:wrapNone/>
                <wp:docPr id="99" name="Imagen 99" descr="Image result for git workfl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result for git workflow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42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inline distT="0" distB="0" distL="0" distR="0">
                    <wp:extent cx="304800" cy="304800"/>
                    <wp:effectExtent l="0" t="0" r="0" b="0"/>
                    <wp:docPr id="97" name="Rectángulo 97" descr="Gitflow Work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4368A8" id="Rectángulo 97" o:spid="_x0000_s1026" alt="Gitflow Work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J2R4DMAgAA1AUAAA4AAAAAAAAAAAAAAAAALgIAAGRycy9lMm9Eb2MueG1sUEsBAi0A&#10;FAAGAAgAAAAhAEyg6SzYAAAAAwEAAA8AAAAAAAAAAAAAAAAAJgUAAGRycy9kb3ducmV2LnhtbFBL&#10;BQYAAAAABAAEAPMAAAArBgAAAAA=&#10;" filled="f" stroked="f">
                    <o:lock v:ext="edit" aspectratio="t"/>
                    <w10:anchorlock/>
                  </v:rect>
                </w:pict>
              </mc:Fallback>
            </mc:AlternateContent>
          </w:r>
          <w:r w:rsidR="00ED5A2D" w:rsidRPr="00ED5A2D">
            <w:rPr>
              <w:noProof/>
              <w:lang w:val="es-ES"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1500265646"/>
                                  <w:dataBinding w:prefixMappings="xmlns:ns0='http://schemas.microsoft.com/office/2006/coverPageProps' " w:xpath="/ns0:CoverPageProperties[1]/ns0:PublishDate[1]" w:storeItemID="{55AF091B-3C7A-41E3-B477-F2FDAA23CFDA}"/>
                                  <w:date w:fullDate="2017-05-08T00:00:00Z">
                                    <w:dateFormat w:val="d 'de' MMMM 'de' yyyy"/>
                                    <w:lid w:val="es-ES"/>
                                    <w:storeMappedDataAs w:val="dateTime"/>
                                    <w:calendar w:val="gregorian"/>
                                  </w:date>
                                </w:sdtPr>
                                <w:sdtEndPr/>
                                <w:sdtContent>
                                  <w:p w:rsidR="00ED5A2D" w:rsidRDefault="00080A0D">
                                    <w:pPr>
                                      <w:pStyle w:val="Sinespaciado"/>
                                      <w:jc w:val="right"/>
                                      <w:rPr>
                                        <w:caps/>
                                        <w:color w:val="323E4F" w:themeColor="text2" w:themeShade="BF"/>
                                        <w:sz w:val="40"/>
                                        <w:szCs w:val="40"/>
                                      </w:rPr>
                                    </w:pPr>
                                    <w:r>
                                      <w:rPr>
                                        <w:caps/>
                                        <w:color w:val="323E4F" w:themeColor="text2" w:themeShade="BF"/>
                                        <w:sz w:val="40"/>
                                        <w:szCs w:val="40"/>
                                      </w:rPr>
                                      <w:t>8 de mayo de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1500265646"/>
                            <w:dataBinding w:prefixMappings="xmlns:ns0='http://schemas.microsoft.com/office/2006/coverPageProps' " w:xpath="/ns0:CoverPageProperties[1]/ns0:PublishDate[1]" w:storeItemID="{55AF091B-3C7A-41E3-B477-F2FDAA23CFDA}"/>
                            <w:date w:fullDate="2017-05-08T00:00:00Z">
                              <w:dateFormat w:val="d 'de' MMMM 'de' yyyy"/>
                              <w:lid w:val="es-ES"/>
                              <w:storeMappedDataAs w:val="dateTime"/>
                              <w:calendar w:val="gregorian"/>
                            </w:date>
                          </w:sdtPr>
                          <w:sdtEndPr/>
                          <w:sdtContent>
                            <w:p w:rsidR="00ED5A2D" w:rsidRDefault="00080A0D">
                              <w:pPr>
                                <w:pStyle w:val="Sinespaciado"/>
                                <w:jc w:val="right"/>
                                <w:rPr>
                                  <w:caps/>
                                  <w:color w:val="323E4F" w:themeColor="text2" w:themeShade="BF"/>
                                  <w:sz w:val="40"/>
                                  <w:szCs w:val="40"/>
                                </w:rPr>
                              </w:pPr>
                              <w:r>
                                <w:rPr>
                                  <w:caps/>
                                  <w:color w:val="323E4F" w:themeColor="text2" w:themeShade="BF"/>
                                  <w:sz w:val="40"/>
                                  <w:szCs w:val="40"/>
                                </w:rPr>
                                <w:t>8 de mayo de 2017</w:t>
                              </w:r>
                            </w:p>
                          </w:sdtContent>
                        </w:sdt>
                      </w:txbxContent>
                    </v:textbox>
                    <w10:wrap type="square" anchorx="page" anchory="page"/>
                  </v:shape>
                </w:pict>
              </mc:Fallback>
            </mc:AlternateContent>
          </w:r>
          <w:r w:rsidR="00ED5A2D" w:rsidRPr="00ED5A2D">
            <w:rPr>
              <w:noProof/>
              <w:lang w:val="es-ES"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61094505"/>
                                  <w:dataBinding w:prefixMappings="xmlns:ns0='http://purl.org/dc/elements/1.1/' xmlns:ns1='http://schemas.openxmlformats.org/package/2006/metadata/core-properties' " w:xpath="/ns1:coreProperties[1]/ns0:creator[1]" w:storeItemID="{6C3C8BC8-F283-45AE-878A-BAB7291924A1}"/>
                                  <w:text/>
                                </w:sdtPr>
                                <w:sdtEndPr/>
                                <w:sdtContent>
                                  <w:p w:rsidR="00ED5A2D" w:rsidRDefault="00ED5A2D">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ED5A2D" w:rsidRDefault="006D671A">
                                <w:pPr>
                                  <w:pStyle w:val="Sinespaciado"/>
                                  <w:jc w:val="right"/>
                                  <w:rPr>
                                    <w:caps/>
                                    <w:color w:val="262626" w:themeColor="text1" w:themeTint="D9"/>
                                    <w:sz w:val="20"/>
                                    <w:szCs w:val="20"/>
                                  </w:rPr>
                                </w:pPr>
                                <w:sdt>
                                  <w:sdtPr>
                                    <w:rPr>
                                      <w:caps/>
                                      <w:color w:val="262626" w:themeColor="text1" w:themeTint="D9"/>
                                      <w:sz w:val="20"/>
                                      <w:szCs w:val="20"/>
                                    </w:rPr>
                                    <w:alias w:val="Compañía"/>
                                    <w:tag w:val=""/>
                                    <w:id w:val="1897865078"/>
                                    <w:dataBinding w:prefixMappings="xmlns:ns0='http://schemas.openxmlformats.org/officeDocument/2006/extended-properties' " w:xpath="/ns0:Properties[1]/ns0:Company[1]" w:storeItemID="{6668398D-A668-4E3E-A5EB-62B293D839F1}"/>
                                    <w:text/>
                                  </w:sdtPr>
                                  <w:sdtEndPr/>
                                  <w:sdtContent>
                                    <w:r w:rsidR="00883930">
                                      <w:rPr>
                                        <w:caps/>
                                        <w:color w:val="262626" w:themeColor="text1" w:themeTint="D9"/>
                                        <w:sz w:val="20"/>
                                        <w:szCs w:val="20"/>
                                      </w:rPr>
                                      <w:t>cifp cesar manrique</w:t>
                                    </w:r>
                                  </w:sdtContent>
                                </w:sdt>
                              </w:p>
                              <w:p w:rsidR="00ED5A2D" w:rsidRDefault="006D671A">
                                <w:pPr>
                                  <w:pStyle w:val="Sinespaciado"/>
                                  <w:jc w:val="right"/>
                                  <w:rPr>
                                    <w:caps/>
                                    <w:color w:val="262626" w:themeColor="text1" w:themeTint="D9"/>
                                    <w:sz w:val="20"/>
                                    <w:szCs w:val="20"/>
                                  </w:rPr>
                                </w:pPr>
                                <w:sdt>
                                  <w:sdtPr>
                                    <w:rPr>
                                      <w:color w:val="262626" w:themeColor="text1" w:themeTint="D9"/>
                                      <w:sz w:val="20"/>
                                      <w:szCs w:val="20"/>
                                    </w:rPr>
                                    <w:alias w:val="Dirección"/>
                                    <w:tag w:val=""/>
                                    <w:id w:val="881826573"/>
                                    <w:dataBinding w:prefixMappings="xmlns:ns0='http://schemas.microsoft.com/office/2006/coverPageProps' " w:xpath="/ns0:CoverPageProperties[1]/ns0:CompanyAddress[1]" w:storeItemID="{55AF091B-3C7A-41E3-B477-F2FDAA23CFDA}"/>
                                    <w:text/>
                                  </w:sdtPr>
                                  <w:sdtEndPr/>
                                  <w:sdtContent>
                                    <w:r w:rsidR="00883930">
                                      <w:rPr>
                                        <w:color w:val="262626" w:themeColor="text1" w:themeTint="D9"/>
                                        <w:sz w:val="20"/>
                                        <w:szCs w:val="20"/>
                                      </w:rPr>
                                      <w:t>ENTORNOS DE PROGRAMACION</w:t>
                                    </w:r>
                                  </w:sdtContent>
                                </w:sdt>
                                <w:r w:rsidR="00ED5A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or"/>
                            <w:tag w:val=""/>
                            <w:id w:val="-1961094505"/>
                            <w:dataBinding w:prefixMappings="xmlns:ns0='http://purl.org/dc/elements/1.1/' xmlns:ns1='http://schemas.openxmlformats.org/package/2006/metadata/core-properties' " w:xpath="/ns1:coreProperties[1]/ns0:creator[1]" w:storeItemID="{6C3C8BC8-F283-45AE-878A-BAB7291924A1}"/>
                            <w:text/>
                          </w:sdtPr>
                          <w:sdtEndPr/>
                          <w:sdtContent>
                            <w:p w:rsidR="00ED5A2D" w:rsidRDefault="00ED5A2D">
                              <w:pPr>
                                <w:pStyle w:val="Sinespaciado"/>
                                <w:jc w:val="right"/>
                                <w:rPr>
                                  <w:caps/>
                                  <w:color w:val="262626" w:themeColor="text1" w:themeTint="D9"/>
                                  <w:sz w:val="28"/>
                                  <w:szCs w:val="28"/>
                                </w:rPr>
                              </w:pPr>
                              <w:r>
                                <w:rPr>
                                  <w:caps/>
                                  <w:color w:val="262626" w:themeColor="text1" w:themeTint="D9"/>
                                  <w:sz w:val="28"/>
                                  <w:szCs w:val="28"/>
                                </w:rPr>
                                <w:t>Emiliano Montesdeoca del Puerto</w:t>
                              </w:r>
                            </w:p>
                          </w:sdtContent>
                        </w:sdt>
                        <w:p w:rsidR="00ED5A2D" w:rsidRDefault="006D671A">
                          <w:pPr>
                            <w:pStyle w:val="Sinespaciado"/>
                            <w:jc w:val="right"/>
                            <w:rPr>
                              <w:caps/>
                              <w:color w:val="262626" w:themeColor="text1" w:themeTint="D9"/>
                              <w:sz w:val="20"/>
                              <w:szCs w:val="20"/>
                            </w:rPr>
                          </w:pPr>
                          <w:sdt>
                            <w:sdtPr>
                              <w:rPr>
                                <w:caps/>
                                <w:color w:val="262626" w:themeColor="text1" w:themeTint="D9"/>
                                <w:sz w:val="20"/>
                                <w:szCs w:val="20"/>
                              </w:rPr>
                              <w:alias w:val="Compañía"/>
                              <w:tag w:val=""/>
                              <w:id w:val="1897865078"/>
                              <w:dataBinding w:prefixMappings="xmlns:ns0='http://schemas.openxmlformats.org/officeDocument/2006/extended-properties' " w:xpath="/ns0:Properties[1]/ns0:Company[1]" w:storeItemID="{6668398D-A668-4E3E-A5EB-62B293D839F1}"/>
                              <w:text/>
                            </w:sdtPr>
                            <w:sdtEndPr/>
                            <w:sdtContent>
                              <w:r w:rsidR="00883930">
                                <w:rPr>
                                  <w:caps/>
                                  <w:color w:val="262626" w:themeColor="text1" w:themeTint="D9"/>
                                  <w:sz w:val="20"/>
                                  <w:szCs w:val="20"/>
                                </w:rPr>
                                <w:t>cifp cesar manrique</w:t>
                              </w:r>
                            </w:sdtContent>
                          </w:sdt>
                        </w:p>
                        <w:p w:rsidR="00ED5A2D" w:rsidRDefault="006D671A">
                          <w:pPr>
                            <w:pStyle w:val="Sinespaciado"/>
                            <w:jc w:val="right"/>
                            <w:rPr>
                              <w:caps/>
                              <w:color w:val="262626" w:themeColor="text1" w:themeTint="D9"/>
                              <w:sz w:val="20"/>
                              <w:szCs w:val="20"/>
                            </w:rPr>
                          </w:pPr>
                          <w:sdt>
                            <w:sdtPr>
                              <w:rPr>
                                <w:color w:val="262626" w:themeColor="text1" w:themeTint="D9"/>
                                <w:sz w:val="20"/>
                                <w:szCs w:val="20"/>
                              </w:rPr>
                              <w:alias w:val="Dirección"/>
                              <w:tag w:val=""/>
                              <w:id w:val="881826573"/>
                              <w:dataBinding w:prefixMappings="xmlns:ns0='http://schemas.microsoft.com/office/2006/coverPageProps' " w:xpath="/ns0:CoverPageProperties[1]/ns0:CompanyAddress[1]" w:storeItemID="{55AF091B-3C7A-41E3-B477-F2FDAA23CFDA}"/>
                              <w:text/>
                            </w:sdtPr>
                            <w:sdtEndPr/>
                            <w:sdtContent>
                              <w:r w:rsidR="00883930">
                                <w:rPr>
                                  <w:color w:val="262626" w:themeColor="text1" w:themeTint="D9"/>
                                  <w:sz w:val="20"/>
                                  <w:szCs w:val="20"/>
                                </w:rPr>
                                <w:t>ENTORNOS DE PROGRAMACION</w:t>
                              </w:r>
                            </w:sdtContent>
                          </w:sdt>
                          <w:r w:rsidR="00ED5A2D">
                            <w:rPr>
                              <w:color w:val="262626" w:themeColor="text1" w:themeTint="D9"/>
                              <w:sz w:val="20"/>
                              <w:szCs w:val="20"/>
                            </w:rPr>
                            <w:t xml:space="preserve"> </w:t>
                          </w:r>
                        </w:p>
                      </w:txbxContent>
                    </v:textbox>
                    <w10:wrap type="square" anchorx="page" anchory="page"/>
                  </v:shape>
                </w:pict>
              </mc:Fallback>
            </mc:AlternateContent>
          </w:r>
          <w:r w:rsidR="00ED5A2D" w:rsidRPr="00ED5A2D">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D5A2D" w:rsidRDefault="006D671A">
                                <w:pPr>
                                  <w:pStyle w:val="Sinespaciado"/>
                                  <w:jc w:val="right"/>
                                  <w:rPr>
                                    <w:caps/>
                                    <w:color w:val="323E4F" w:themeColor="text2" w:themeShade="BF"/>
                                    <w:sz w:val="52"/>
                                    <w:szCs w:val="52"/>
                                  </w:rPr>
                                </w:pPr>
                                <w:sdt>
                                  <w:sdtPr>
                                    <w:rPr>
                                      <w:caps/>
                                      <w:color w:val="323E4F" w:themeColor="text2" w:themeShade="BF"/>
                                      <w:sz w:val="52"/>
                                      <w:szCs w:val="52"/>
                                    </w:rPr>
                                    <w:alias w:val="Título"/>
                                    <w:tag w:val=""/>
                                    <w:id w:val="-1809769845"/>
                                    <w:dataBinding w:prefixMappings="xmlns:ns0='http://purl.org/dc/elements/1.1/' xmlns:ns1='http://schemas.openxmlformats.org/package/2006/metadata/core-properties' " w:xpath="/ns1:coreProperties[1]/ns0:title[1]" w:storeItemID="{6C3C8BC8-F283-45AE-878A-BAB7291924A1}"/>
                                    <w:text w:multiLine="1"/>
                                  </w:sdtPr>
                                  <w:sdtEndPr/>
                                  <w:sdtContent>
                                    <w:r w:rsidR="00883930">
                                      <w:rPr>
                                        <w:caps/>
                                        <w:color w:val="323E4F" w:themeColor="text2" w:themeShade="BF"/>
                                        <w:sz w:val="52"/>
                                        <w:szCs w:val="52"/>
                                      </w:rPr>
                                      <w:t>control de versiones</w:t>
                                    </w:r>
                                  </w:sdtContent>
                                </w:sdt>
                              </w:p>
                              <w:sdt>
                                <w:sdtPr>
                                  <w:rPr>
                                    <w:smallCaps/>
                                    <w:color w:val="44546A" w:themeColor="text2"/>
                                    <w:sz w:val="36"/>
                                    <w:szCs w:val="36"/>
                                  </w:rPr>
                                  <w:alias w:val="Subtítulo"/>
                                  <w:tag w:val=""/>
                                  <w:id w:val="-1996252783"/>
                                  <w:dataBinding w:prefixMappings="xmlns:ns0='http://purl.org/dc/elements/1.1/' xmlns:ns1='http://schemas.openxmlformats.org/package/2006/metadata/core-properties' " w:xpath="/ns1:coreProperties[1]/ns0:subject[1]" w:storeItemID="{6C3C8BC8-F283-45AE-878A-BAB7291924A1}"/>
                                  <w:text/>
                                </w:sdtPr>
                                <w:sdtEndPr/>
                                <w:sdtContent>
                                  <w:p w:rsidR="00ED5A2D" w:rsidRDefault="00883930">
                                    <w:pPr>
                                      <w:pStyle w:val="Sinespaciado"/>
                                      <w:jc w:val="right"/>
                                      <w:rPr>
                                        <w:smallCaps/>
                                        <w:color w:val="44546A" w:themeColor="text2"/>
                                        <w:sz w:val="36"/>
                                        <w:szCs w:val="36"/>
                                      </w:rPr>
                                    </w:pPr>
                                    <w:proofErr w:type="spellStart"/>
                                    <w:r>
                                      <w:rPr>
                                        <w:smallCaps/>
                                        <w:color w:val="44546A" w:themeColor="text2"/>
                                        <w:sz w:val="36"/>
                                        <w:szCs w:val="36"/>
                                      </w:rPr>
                                      <w:t>git</w:t>
                                    </w:r>
                                    <w:proofErr w:type="spellEnd"/>
                                    <w:r>
                                      <w:rPr>
                                        <w:smallCaps/>
                                        <w:color w:val="44546A" w:themeColor="text2"/>
                                        <w:sz w:val="36"/>
                                        <w:szCs w:val="36"/>
                                      </w:rPr>
                                      <w:t xml:space="preserve"> y hosting de repositorios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rsidR="00ED5A2D" w:rsidRDefault="006D671A">
                          <w:pPr>
                            <w:pStyle w:val="Sinespaciado"/>
                            <w:jc w:val="right"/>
                            <w:rPr>
                              <w:caps/>
                              <w:color w:val="323E4F" w:themeColor="text2" w:themeShade="BF"/>
                              <w:sz w:val="52"/>
                              <w:szCs w:val="52"/>
                            </w:rPr>
                          </w:pPr>
                          <w:sdt>
                            <w:sdtPr>
                              <w:rPr>
                                <w:caps/>
                                <w:color w:val="323E4F" w:themeColor="text2" w:themeShade="BF"/>
                                <w:sz w:val="52"/>
                                <w:szCs w:val="52"/>
                              </w:rPr>
                              <w:alias w:val="Título"/>
                              <w:tag w:val=""/>
                              <w:id w:val="-1809769845"/>
                              <w:dataBinding w:prefixMappings="xmlns:ns0='http://purl.org/dc/elements/1.1/' xmlns:ns1='http://schemas.openxmlformats.org/package/2006/metadata/core-properties' " w:xpath="/ns1:coreProperties[1]/ns0:title[1]" w:storeItemID="{6C3C8BC8-F283-45AE-878A-BAB7291924A1}"/>
                              <w:text w:multiLine="1"/>
                            </w:sdtPr>
                            <w:sdtEndPr/>
                            <w:sdtContent>
                              <w:r w:rsidR="00883930">
                                <w:rPr>
                                  <w:caps/>
                                  <w:color w:val="323E4F" w:themeColor="text2" w:themeShade="BF"/>
                                  <w:sz w:val="52"/>
                                  <w:szCs w:val="52"/>
                                </w:rPr>
                                <w:t>control de versiones</w:t>
                              </w:r>
                            </w:sdtContent>
                          </w:sdt>
                        </w:p>
                        <w:sdt>
                          <w:sdtPr>
                            <w:rPr>
                              <w:smallCaps/>
                              <w:color w:val="44546A" w:themeColor="text2"/>
                              <w:sz w:val="36"/>
                              <w:szCs w:val="36"/>
                            </w:rPr>
                            <w:alias w:val="Subtítulo"/>
                            <w:tag w:val=""/>
                            <w:id w:val="-1996252783"/>
                            <w:dataBinding w:prefixMappings="xmlns:ns0='http://purl.org/dc/elements/1.1/' xmlns:ns1='http://schemas.openxmlformats.org/package/2006/metadata/core-properties' " w:xpath="/ns1:coreProperties[1]/ns0:subject[1]" w:storeItemID="{6C3C8BC8-F283-45AE-878A-BAB7291924A1}"/>
                            <w:text/>
                          </w:sdtPr>
                          <w:sdtEndPr/>
                          <w:sdtContent>
                            <w:p w:rsidR="00ED5A2D" w:rsidRDefault="00883930">
                              <w:pPr>
                                <w:pStyle w:val="Sinespaciado"/>
                                <w:jc w:val="right"/>
                                <w:rPr>
                                  <w:smallCaps/>
                                  <w:color w:val="44546A" w:themeColor="text2"/>
                                  <w:sz w:val="36"/>
                                  <w:szCs w:val="36"/>
                                </w:rPr>
                              </w:pPr>
                              <w:proofErr w:type="spellStart"/>
                              <w:r>
                                <w:rPr>
                                  <w:smallCaps/>
                                  <w:color w:val="44546A" w:themeColor="text2"/>
                                  <w:sz w:val="36"/>
                                  <w:szCs w:val="36"/>
                                </w:rPr>
                                <w:t>git</w:t>
                              </w:r>
                              <w:proofErr w:type="spellEnd"/>
                              <w:r>
                                <w:rPr>
                                  <w:smallCaps/>
                                  <w:color w:val="44546A" w:themeColor="text2"/>
                                  <w:sz w:val="36"/>
                                  <w:szCs w:val="36"/>
                                </w:rPr>
                                <w:t xml:space="preserve"> y hosting de repositorios</w:t>
                              </w:r>
                            </w:p>
                          </w:sdtContent>
                        </w:sdt>
                      </w:txbxContent>
                    </v:textbox>
                    <w10:wrap type="square" anchorx="page" anchory="page"/>
                  </v:shape>
                </w:pict>
              </mc:Fallback>
            </mc:AlternateContent>
          </w:r>
          <w:r w:rsidR="00ED5A2D" w:rsidRPr="00ED5A2D">
            <w:rPr>
              <w:noProof/>
              <w:lang w:val="es-ES" w:eastAsia="es-ES"/>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35C33B"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ED5A2D" w:rsidRPr="00ED5A2D">
            <w:br w:type="page"/>
          </w:r>
        </w:p>
      </w:sdtContent>
    </w:sdt>
    <w:p w:rsidR="00C54ABB" w:rsidRPr="00ED5A2D" w:rsidRDefault="00ED5A2D" w:rsidP="00ED5A2D">
      <w:pPr>
        <w:pStyle w:val="Ttulo"/>
        <w:jc w:val="center"/>
      </w:pPr>
      <w:r w:rsidRPr="00ED5A2D">
        <w:lastRenderedPageBreak/>
        <w:t>Índice</w:t>
      </w:r>
    </w:p>
    <w:p w:rsidR="00ED5A2D" w:rsidRPr="00ED5A2D" w:rsidRDefault="00ED5A2D" w:rsidP="00ED5A2D">
      <w:pPr>
        <w:pStyle w:val="Prrafodelista"/>
        <w:numPr>
          <w:ilvl w:val="0"/>
          <w:numId w:val="1"/>
        </w:numPr>
      </w:pPr>
      <w:r w:rsidRPr="00ED5A2D">
        <w:t>Enunciado</w:t>
      </w:r>
      <w:r>
        <w:t>.</w:t>
      </w:r>
    </w:p>
    <w:p w:rsidR="00ED5A2D" w:rsidRPr="00ED5A2D" w:rsidRDefault="00ED5A2D" w:rsidP="00ED5A2D">
      <w:pPr>
        <w:pStyle w:val="Prrafodelista"/>
        <w:numPr>
          <w:ilvl w:val="0"/>
          <w:numId w:val="1"/>
        </w:numPr>
      </w:pPr>
      <w:r w:rsidRPr="00ED5A2D">
        <w:t>Objetivo de la práctica</w:t>
      </w:r>
      <w:r>
        <w:t>.</w:t>
      </w:r>
    </w:p>
    <w:p w:rsidR="00ED5A2D" w:rsidRDefault="00ED5A2D" w:rsidP="00ED5A2D">
      <w:pPr>
        <w:pStyle w:val="Prrafodelista"/>
        <w:numPr>
          <w:ilvl w:val="0"/>
          <w:numId w:val="1"/>
        </w:numPr>
      </w:pPr>
      <w:r w:rsidRPr="00ED5A2D">
        <w:t xml:space="preserve">Introducción a </w:t>
      </w:r>
      <w:proofErr w:type="spellStart"/>
      <w:r w:rsidRPr="00ED5A2D">
        <w:t>Git</w:t>
      </w:r>
      <w:proofErr w:type="spellEnd"/>
      <w:r w:rsidRPr="00ED5A2D">
        <w:t xml:space="preserve"> y control de versiones</w:t>
      </w:r>
      <w:r>
        <w:t>.</w:t>
      </w:r>
    </w:p>
    <w:p w:rsidR="00992BA2" w:rsidRPr="00ED5A2D" w:rsidRDefault="00992BA2" w:rsidP="00ED5A2D">
      <w:pPr>
        <w:pStyle w:val="Prrafodelista"/>
        <w:numPr>
          <w:ilvl w:val="0"/>
          <w:numId w:val="1"/>
        </w:numPr>
      </w:pPr>
      <w:r>
        <w:t>Uso de ramas</w:t>
      </w:r>
    </w:p>
    <w:p w:rsidR="00ED5A2D" w:rsidRPr="00ED5A2D" w:rsidRDefault="00775935" w:rsidP="00ED5A2D">
      <w:pPr>
        <w:pStyle w:val="Prrafodelista"/>
        <w:numPr>
          <w:ilvl w:val="0"/>
          <w:numId w:val="1"/>
        </w:numPr>
      </w:pPr>
      <w:proofErr w:type="spellStart"/>
      <w:r>
        <w:t>Github</w:t>
      </w:r>
      <w:proofErr w:type="spellEnd"/>
      <w:r>
        <w:t xml:space="preserve">, </w:t>
      </w:r>
      <w:proofErr w:type="spellStart"/>
      <w:r>
        <w:t>B</w:t>
      </w:r>
      <w:r w:rsidR="00ED5A2D" w:rsidRPr="00ED5A2D">
        <w:t>itBucket</w:t>
      </w:r>
      <w:proofErr w:type="spellEnd"/>
      <w:r w:rsidR="00ED5A2D" w:rsidRPr="00ED5A2D">
        <w:t xml:space="preserve">, </w:t>
      </w:r>
      <w:proofErr w:type="spellStart"/>
      <w:r w:rsidR="00ED5A2D" w:rsidRPr="00ED5A2D">
        <w:t>GitLab</w:t>
      </w:r>
      <w:proofErr w:type="spellEnd"/>
      <w:r w:rsidR="00ED5A2D">
        <w:t xml:space="preserve"> y más gestores de control de versiones.</w:t>
      </w:r>
    </w:p>
    <w:p w:rsidR="00ED5A2D" w:rsidRDefault="00ED5A2D" w:rsidP="00ED5A2D">
      <w:pPr>
        <w:pStyle w:val="Prrafodelista"/>
        <w:numPr>
          <w:ilvl w:val="0"/>
          <w:numId w:val="1"/>
        </w:numPr>
      </w:pPr>
      <w:r w:rsidRPr="00ED5A2D">
        <w:t>Ejercicios de la práctica</w:t>
      </w:r>
      <w:r>
        <w:t>.</w:t>
      </w:r>
    </w:p>
    <w:p w:rsidR="00ED5A2D" w:rsidRDefault="00ED5A2D" w:rsidP="00ED5A2D">
      <w:pPr>
        <w:pStyle w:val="Prrafodelista"/>
        <w:numPr>
          <w:ilvl w:val="1"/>
          <w:numId w:val="1"/>
        </w:numPr>
      </w:pPr>
      <w:r>
        <w:t>Creamos una carpeta para el proyecto:  Proyecto1</w:t>
      </w:r>
    </w:p>
    <w:p w:rsidR="00ED5A2D" w:rsidRDefault="00ED5A2D" w:rsidP="00ED5A2D">
      <w:pPr>
        <w:pStyle w:val="Prrafodelista"/>
        <w:numPr>
          <w:ilvl w:val="1"/>
          <w:numId w:val="1"/>
        </w:numPr>
      </w:pPr>
      <w:r>
        <w:t>En esta carpeta creamos 2 subcarpetas: Codigo1 y Codigo2</w:t>
      </w:r>
    </w:p>
    <w:p w:rsidR="00ED5A2D" w:rsidRDefault="00ED5A2D" w:rsidP="00ED5A2D">
      <w:pPr>
        <w:pStyle w:val="Prrafodelista"/>
        <w:numPr>
          <w:ilvl w:val="1"/>
          <w:numId w:val="1"/>
        </w:numPr>
      </w:pPr>
      <w:r>
        <w:t xml:space="preserve">Creamos archivos texto con el </w:t>
      </w:r>
      <w:proofErr w:type="spellStart"/>
      <w:r>
        <w:t>Wordpad</w:t>
      </w:r>
      <w:proofErr w:type="spellEnd"/>
      <w:r>
        <w:t xml:space="preserve"> en las carpetas.</w:t>
      </w:r>
    </w:p>
    <w:p w:rsidR="00ED5A2D" w:rsidRDefault="00ED5A2D" w:rsidP="00ED5A2D">
      <w:pPr>
        <w:pStyle w:val="Prrafodelista"/>
        <w:numPr>
          <w:ilvl w:val="1"/>
          <w:numId w:val="1"/>
        </w:numPr>
      </w:pPr>
      <w:r>
        <w:t>En Proyecto1:   uno.txt y dos.txt</w:t>
      </w:r>
    </w:p>
    <w:p w:rsidR="00ED5A2D" w:rsidRDefault="00ED5A2D" w:rsidP="00ED5A2D">
      <w:pPr>
        <w:pStyle w:val="Prrafodelista"/>
        <w:numPr>
          <w:ilvl w:val="1"/>
          <w:numId w:val="1"/>
        </w:numPr>
      </w:pPr>
      <w:r>
        <w:t>En Codigo1:  tres.txt y cuatro.dat</w:t>
      </w:r>
    </w:p>
    <w:p w:rsidR="00ED5A2D" w:rsidRDefault="00ED5A2D" w:rsidP="00ED5A2D">
      <w:pPr>
        <w:pStyle w:val="Prrafodelista"/>
        <w:numPr>
          <w:ilvl w:val="1"/>
          <w:numId w:val="1"/>
        </w:numPr>
      </w:pPr>
      <w:r>
        <w:t>En Codigo2:  cinco.txt</w:t>
      </w:r>
    </w:p>
    <w:p w:rsidR="00ED5A2D" w:rsidRDefault="00ED5A2D" w:rsidP="00ED5A2D">
      <w:pPr>
        <w:pStyle w:val="Prrafodelista"/>
        <w:numPr>
          <w:ilvl w:val="1"/>
          <w:numId w:val="1"/>
        </w:numPr>
      </w:pPr>
      <w:r>
        <w:t>Iniciamos la carpeta Proyecto1 como repositorio GIT</w:t>
      </w:r>
    </w:p>
    <w:p w:rsidR="00ED5A2D" w:rsidRDefault="00ED5A2D" w:rsidP="00ED5A2D">
      <w:pPr>
        <w:pStyle w:val="Prrafodelista"/>
        <w:numPr>
          <w:ilvl w:val="1"/>
          <w:numId w:val="1"/>
        </w:numPr>
      </w:pPr>
      <w:r>
        <w:t>Configuramos nuestro usuario y correo</w:t>
      </w:r>
    </w:p>
    <w:p w:rsidR="00ED5A2D" w:rsidRDefault="00ED5A2D" w:rsidP="00ED5A2D">
      <w:pPr>
        <w:pStyle w:val="Prrafodelista"/>
        <w:numPr>
          <w:ilvl w:val="1"/>
          <w:numId w:val="1"/>
        </w:numPr>
      </w:pPr>
      <w:r>
        <w:t xml:space="preserve">En el archivo </w:t>
      </w:r>
      <w:proofErr w:type="spellStart"/>
      <w:r>
        <w:t>exclude</w:t>
      </w:r>
      <w:proofErr w:type="spellEnd"/>
      <w:r>
        <w:t>, que está en la carpeta oculta .</w:t>
      </w:r>
      <w:proofErr w:type="spellStart"/>
      <w:r>
        <w:t>git</w:t>
      </w:r>
      <w:proofErr w:type="spellEnd"/>
      <w:r>
        <w:t>, excluimos los archivos con extensión *.</w:t>
      </w:r>
      <w:proofErr w:type="spellStart"/>
      <w:r>
        <w:t>dat</w:t>
      </w:r>
      <w:proofErr w:type="spellEnd"/>
    </w:p>
    <w:p w:rsidR="00ED5A2D" w:rsidRDefault="00ED5A2D" w:rsidP="00ED5A2D">
      <w:pPr>
        <w:pStyle w:val="Prrafodelista"/>
        <w:numPr>
          <w:ilvl w:val="1"/>
          <w:numId w:val="1"/>
        </w:numPr>
      </w:pPr>
      <w:r>
        <w:t xml:space="preserve">Ahora preparamos los archivos para llevarlos al </w:t>
      </w:r>
      <w:proofErr w:type="spellStart"/>
      <w:r>
        <w:t>Stage</w:t>
      </w:r>
      <w:proofErr w:type="spellEnd"/>
    </w:p>
    <w:p w:rsidR="00ED5A2D" w:rsidRDefault="00ED5A2D" w:rsidP="00ED5A2D">
      <w:pPr>
        <w:pStyle w:val="Prrafodelista"/>
        <w:numPr>
          <w:ilvl w:val="1"/>
          <w:numId w:val="1"/>
        </w:numPr>
      </w:pPr>
      <w:r>
        <w:t xml:space="preserve">Comprobamos lo realizado con </w:t>
      </w:r>
      <w:proofErr w:type="spellStart"/>
      <w:r>
        <w:t>git</w:t>
      </w:r>
      <w:proofErr w:type="spellEnd"/>
      <w:r>
        <w:t xml:space="preserve"> status</w:t>
      </w:r>
    </w:p>
    <w:p w:rsidR="00ED5A2D" w:rsidRDefault="00ED5A2D" w:rsidP="00ED5A2D">
      <w:pPr>
        <w:pStyle w:val="Prrafodelista"/>
        <w:numPr>
          <w:ilvl w:val="1"/>
          <w:numId w:val="1"/>
        </w:numPr>
      </w:pPr>
      <w:r>
        <w:t xml:space="preserve">Confirmamos lo que hay en el </w:t>
      </w:r>
      <w:proofErr w:type="spellStart"/>
      <w:r>
        <w:t>Stage</w:t>
      </w:r>
      <w:proofErr w:type="spellEnd"/>
      <w:r>
        <w:t xml:space="preserve"> al Repositorio</w:t>
      </w:r>
    </w:p>
    <w:p w:rsidR="00ED5A2D" w:rsidRDefault="00ED5A2D" w:rsidP="00ED5A2D">
      <w:pPr>
        <w:pStyle w:val="Prrafodelista"/>
        <w:numPr>
          <w:ilvl w:val="1"/>
          <w:numId w:val="1"/>
        </w:numPr>
      </w:pPr>
      <w:r>
        <w:t>Modificamos los archivos uno.txt y cinco.txt</w:t>
      </w:r>
    </w:p>
    <w:p w:rsidR="00ED5A2D" w:rsidRDefault="00ED5A2D" w:rsidP="00ED5A2D">
      <w:pPr>
        <w:pStyle w:val="Prrafodelista"/>
        <w:numPr>
          <w:ilvl w:val="1"/>
          <w:numId w:val="1"/>
        </w:numPr>
      </w:pPr>
      <w:r>
        <w:t>Comprobamos de nuevo el estado</w:t>
      </w:r>
    </w:p>
    <w:p w:rsidR="00ED5A2D" w:rsidRDefault="00ED5A2D" w:rsidP="00ED5A2D">
      <w:pPr>
        <w:pStyle w:val="Prrafodelista"/>
        <w:numPr>
          <w:ilvl w:val="1"/>
          <w:numId w:val="1"/>
        </w:numPr>
      </w:pPr>
      <w:r>
        <w:t xml:space="preserve">Ver las diferencias entre los archivos con </w:t>
      </w:r>
      <w:proofErr w:type="spellStart"/>
      <w:r>
        <w:t>git</w:t>
      </w:r>
      <w:proofErr w:type="spellEnd"/>
      <w:r>
        <w:t xml:space="preserve"> </w:t>
      </w:r>
      <w:proofErr w:type="spellStart"/>
      <w:r>
        <w:t>diff</w:t>
      </w:r>
      <w:proofErr w:type="spellEnd"/>
    </w:p>
    <w:p w:rsidR="00ED5A2D" w:rsidRDefault="00ED5A2D" w:rsidP="00ED5A2D">
      <w:pPr>
        <w:pStyle w:val="Prrafodelista"/>
        <w:numPr>
          <w:ilvl w:val="1"/>
          <w:numId w:val="1"/>
        </w:numPr>
      </w:pPr>
      <w:r>
        <w:t>Preparamos los archivos cambiados</w:t>
      </w:r>
    </w:p>
    <w:p w:rsidR="00ED5A2D" w:rsidRDefault="00ED5A2D" w:rsidP="00ED5A2D">
      <w:pPr>
        <w:pStyle w:val="Prrafodelista"/>
        <w:numPr>
          <w:ilvl w:val="1"/>
          <w:numId w:val="1"/>
        </w:numPr>
      </w:pPr>
      <w:r>
        <w:t>Confirmamos al Repositorio.</w:t>
      </w:r>
    </w:p>
    <w:p w:rsidR="00ED5A2D" w:rsidRDefault="00ED5A2D" w:rsidP="00ED5A2D">
      <w:pPr>
        <w:pStyle w:val="Prrafodelista"/>
        <w:numPr>
          <w:ilvl w:val="1"/>
          <w:numId w:val="1"/>
        </w:numPr>
      </w:pPr>
      <w:r>
        <w:t xml:space="preserve">Ver mediante log los </w:t>
      </w:r>
      <w:proofErr w:type="spellStart"/>
      <w:r>
        <w:t>commits</w:t>
      </w:r>
      <w:proofErr w:type="spellEnd"/>
      <w:r>
        <w:t xml:space="preserve"> realizados.</w:t>
      </w:r>
    </w:p>
    <w:p w:rsidR="00ED5A2D" w:rsidRDefault="00ED5A2D" w:rsidP="00ED5A2D">
      <w:pPr>
        <w:pStyle w:val="Prrafodelista"/>
        <w:numPr>
          <w:ilvl w:val="1"/>
          <w:numId w:val="1"/>
        </w:numPr>
      </w:pPr>
      <w:r>
        <w:t xml:space="preserve">Restauramos los archivos uno.txt y cinco.txt de uno en uno al </w:t>
      </w:r>
      <w:proofErr w:type="spellStart"/>
      <w:r>
        <w:t>Working</w:t>
      </w:r>
      <w:proofErr w:type="spellEnd"/>
      <w:r>
        <w:t xml:space="preserve"> Directory</w:t>
      </w:r>
    </w:p>
    <w:p w:rsidR="00ED5A2D" w:rsidRDefault="00ED5A2D" w:rsidP="00ED5A2D">
      <w:pPr>
        <w:pStyle w:val="Prrafodelista"/>
        <w:numPr>
          <w:ilvl w:val="1"/>
          <w:numId w:val="1"/>
        </w:numPr>
      </w:pPr>
      <w:r>
        <w:t>Comprobamos de nuevo el estado.</w:t>
      </w:r>
    </w:p>
    <w:p w:rsidR="00ED5A2D" w:rsidRDefault="00ED5A2D" w:rsidP="00ED5A2D">
      <w:pPr>
        <w:pStyle w:val="Prrafodelista"/>
        <w:numPr>
          <w:ilvl w:val="1"/>
          <w:numId w:val="1"/>
        </w:numPr>
      </w:pPr>
      <w:r>
        <w:t>Crear el repositorio nuevo en GitHub</w:t>
      </w:r>
    </w:p>
    <w:p w:rsidR="00ED5A2D" w:rsidRDefault="00ED5A2D" w:rsidP="00ED5A2D">
      <w:pPr>
        <w:pStyle w:val="Prrafodelista"/>
        <w:numPr>
          <w:ilvl w:val="1"/>
          <w:numId w:val="1"/>
        </w:numPr>
      </w:pPr>
      <w:r>
        <w:t>Crear el enlace desde GIT al Repositorio remoto en GitHub</w:t>
      </w:r>
    </w:p>
    <w:p w:rsidR="00ED5A2D" w:rsidRDefault="00ED5A2D" w:rsidP="00ED5A2D">
      <w:pPr>
        <w:pStyle w:val="Prrafodelista"/>
        <w:numPr>
          <w:ilvl w:val="1"/>
          <w:numId w:val="1"/>
        </w:numPr>
      </w:pPr>
      <w:r>
        <w:t>Ver los enlaces que tenemos</w:t>
      </w:r>
    </w:p>
    <w:p w:rsidR="00ED5A2D" w:rsidRDefault="00ED5A2D" w:rsidP="00ED5A2D">
      <w:pPr>
        <w:pStyle w:val="Prrafodelista"/>
        <w:numPr>
          <w:ilvl w:val="1"/>
          <w:numId w:val="1"/>
        </w:numPr>
      </w:pPr>
      <w:r>
        <w:t>Subir a GitHub el repositorio local</w:t>
      </w:r>
    </w:p>
    <w:p w:rsidR="00ED5A2D" w:rsidRDefault="00ED5A2D" w:rsidP="00ED5A2D">
      <w:pPr>
        <w:pStyle w:val="Prrafodelista"/>
        <w:numPr>
          <w:ilvl w:val="1"/>
          <w:numId w:val="1"/>
        </w:numPr>
      </w:pPr>
      <w:r>
        <w:t>Comprobar en GitHub la presencia del repositorio con los ficheros subidos.</w:t>
      </w:r>
    </w:p>
    <w:p w:rsidR="00883930" w:rsidRDefault="00883930" w:rsidP="00883930">
      <w:pPr>
        <w:pStyle w:val="Prrafodelista"/>
        <w:numPr>
          <w:ilvl w:val="0"/>
          <w:numId w:val="1"/>
        </w:numPr>
      </w:pPr>
      <w:proofErr w:type="spellStart"/>
      <w:r>
        <w:t>Bibliografia</w:t>
      </w:r>
      <w:proofErr w:type="spellEnd"/>
    </w:p>
    <w:p w:rsidR="00ED5A2D" w:rsidRPr="00ED5A2D" w:rsidRDefault="00ED5A2D" w:rsidP="00ED5A2D">
      <w:pPr>
        <w:pStyle w:val="Prrafodelista"/>
        <w:ind w:left="1440"/>
      </w:pPr>
    </w:p>
    <w:p w:rsidR="00ED5A2D" w:rsidRPr="00ED5A2D" w:rsidRDefault="00ED5A2D">
      <w:r>
        <w:br w:type="page"/>
      </w:r>
    </w:p>
    <w:p w:rsidR="00ED5A2D" w:rsidRPr="00ED5A2D" w:rsidRDefault="00ED5A2D" w:rsidP="00ED5A2D">
      <w:pPr>
        <w:pStyle w:val="Ttulo"/>
        <w:jc w:val="center"/>
      </w:pPr>
      <w:r w:rsidRPr="00ED5A2D">
        <w:lastRenderedPageBreak/>
        <w:t>Enunciado</w:t>
      </w: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Se pide:</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Creamos una carpeta para el proyecto:  Proyecto1</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esta carpeta creamos 2 subcarpetas: Codigo1 y Codigo2</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Creamos archivos texto con el </w:t>
      </w:r>
      <w:proofErr w:type="spellStart"/>
      <w:r w:rsidRPr="00ED5A2D">
        <w:rPr>
          <w:rFonts w:asciiTheme="minorHAnsi" w:hAnsiTheme="minorHAnsi" w:cstheme="minorHAnsi"/>
          <w:sz w:val="22"/>
          <w:lang w:val="es-ES_tradnl"/>
        </w:rPr>
        <w:t>Wordpad</w:t>
      </w:r>
      <w:proofErr w:type="spellEnd"/>
      <w:r w:rsidRPr="00ED5A2D">
        <w:rPr>
          <w:rFonts w:asciiTheme="minorHAnsi" w:hAnsiTheme="minorHAnsi" w:cstheme="minorHAnsi"/>
          <w:sz w:val="22"/>
          <w:lang w:val="es-ES_tradnl"/>
        </w:rPr>
        <w:t xml:space="preserve"> en las carpetas.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Proyecto1:   uno.txt y dos.txt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Codigo1:  tres.txt y cuatro.dat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En Codigo2:  cinco.txt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Iniciamos la carpeta Proyecto1 como repositorio GIT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Configuramos nuestro usuario y correo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En el archivo </w:t>
      </w:r>
      <w:proofErr w:type="spellStart"/>
      <w:r w:rsidRPr="00ED5A2D">
        <w:rPr>
          <w:rFonts w:asciiTheme="minorHAnsi" w:hAnsiTheme="minorHAnsi" w:cstheme="minorHAnsi"/>
          <w:sz w:val="22"/>
          <w:lang w:val="es-ES_tradnl"/>
        </w:rPr>
        <w:t>exclude</w:t>
      </w:r>
      <w:proofErr w:type="spellEnd"/>
      <w:r w:rsidRPr="00ED5A2D">
        <w:rPr>
          <w:rFonts w:asciiTheme="minorHAnsi" w:hAnsiTheme="minorHAnsi" w:cstheme="minorHAnsi"/>
          <w:sz w:val="22"/>
          <w:lang w:val="es-ES_tradnl"/>
        </w:rPr>
        <w:t>, que está en la carpeta oculta .</w:t>
      </w:r>
      <w:proofErr w:type="spellStart"/>
      <w:r w:rsidRPr="00ED5A2D">
        <w:rPr>
          <w:rFonts w:asciiTheme="minorHAnsi" w:hAnsiTheme="minorHAnsi" w:cstheme="minorHAnsi"/>
          <w:sz w:val="22"/>
          <w:lang w:val="es-ES_tradnl"/>
        </w:rPr>
        <w:t>git</w:t>
      </w:r>
      <w:proofErr w:type="spellEnd"/>
      <w:r w:rsidRPr="00ED5A2D">
        <w:rPr>
          <w:rFonts w:asciiTheme="minorHAnsi" w:hAnsiTheme="minorHAnsi" w:cstheme="minorHAnsi"/>
          <w:sz w:val="22"/>
          <w:lang w:val="es-ES_tradnl"/>
        </w:rPr>
        <w:t>, excluimos los archivos con extensión *.</w:t>
      </w:r>
      <w:proofErr w:type="spellStart"/>
      <w:r w:rsidRPr="00ED5A2D">
        <w:rPr>
          <w:rFonts w:asciiTheme="minorHAnsi" w:hAnsiTheme="minorHAnsi" w:cstheme="minorHAnsi"/>
          <w:sz w:val="22"/>
          <w:lang w:val="es-ES_tradnl"/>
        </w:rPr>
        <w:t>dat</w:t>
      </w:r>
      <w:proofErr w:type="spellEnd"/>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Ahora preparamos los archivos para llevarlos al </w:t>
      </w:r>
      <w:proofErr w:type="spellStart"/>
      <w:r w:rsidRPr="00ED5A2D">
        <w:rPr>
          <w:rFonts w:asciiTheme="minorHAnsi" w:hAnsiTheme="minorHAnsi" w:cstheme="minorHAnsi"/>
          <w:sz w:val="22"/>
          <w:lang w:val="es-ES_tradnl"/>
        </w:rPr>
        <w:t>Stage</w:t>
      </w:r>
      <w:proofErr w:type="spellEnd"/>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Comprobamos lo realizado con </w:t>
      </w:r>
      <w:proofErr w:type="spellStart"/>
      <w:r w:rsidRPr="00ED5A2D">
        <w:rPr>
          <w:rFonts w:asciiTheme="minorHAnsi" w:hAnsiTheme="minorHAnsi" w:cstheme="minorHAnsi"/>
          <w:sz w:val="22"/>
          <w:lang w:val="es-ES_tradnl"/>
        </w:rPr>
        <w:t>git</w:t>
      </w:r>
      <w:proofErr w:type="spellEnd"/>
      <w:r w:rsidRPr="00ED5A2D">
        <w:rPr>
          <w:rFonts w:asciiTheme="minorHAnsi" w:hAnsiTheme="minorHAnsi" w:cstheme="minorHAnsi"/>
          <w:sz w:val="22"/>
          <w:lang w:val="es-ES_tradnl"/>
        </w:rPr>
        <w:t xml:space="preserve"> status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Confirmamos lo que hay en el </w:t>
      </w:r>
      <w:proofErr w:type="spellStart"/>
      <w:r w:rsidRPr="00ED5A2D">
        <w:rPr>
          <w:rFonts w:asciiTheme="minorHAnsi" w:hAnsiTheme="minorHAnsi" w:cstheme="minorHAnsi"/>
          <w:sz w:val="22"/>
          <w:lang w:val="es-ES_tradnl"/>
        </w:rPr>
        <w:t>Stage</w:t>
      </w:r>
      <w:proofErr w:type="spellEnd"/>
      <w:r w:rsidRPr="00ED5A2D">
        <w:rPr>
          <w:rFonts w:asciiTheme="minorHAnsi" w:hAnsiTheme="minorHAnsi" w:cstheme="minorHAnsi"/>
          <w:sz w:val="22"/>
          <w:lang w:val="es-ES_tradnl"/>
        </w:rPr>
        <w:t xml:space="preserve"> al Repositorio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Modificamos los archivos uno.txt y cinco.txt</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de nuevo el estado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Ver las diferencias entre los archivos con </w:t>
      </w:r>
      <w:proofErr w:type="spellStart"/>
      <w:r w:rsidRPr="00ED5A2D">
        <w:rPr>
          <w:rFonts w:asciiTheme="minorHAnsi" w:hAnsiTheme="minorHAnsi" w:cstheme="minorHAnsi"/>
          <w:sz w:val="22"/>
          <w:lang w:val="es-ES_tradnl"/>
        </w:rPr>
        <w:t>git</w:t>
      </w:r>
      <w:proofErr w:type="spellEnd"/>
      <w:r w:rsidRPr="00ED5A2D">
        <w:rPr>
          <w:rFonts w:asciiTheme="minorHAnsi" w:hAnsiTheme="minorHAnsi" w:cstheme="minorHAnsi"/>
          <w:sz w:val="22"/>
          <w:lang w:val="es-ES_tradnl"/>
        </w:rPr>
        <w:t xml:space="preserve"> </w:t>
      </w:r>
      <w:proofErr w:type="spellStart"/>
      <w:r w:rsidRPr="00ED5A2D">
        <w:rPr>
          <w:rFonts w:asciiTheme="minorHAnsi" w:hAnsiTheme="minorHAnsi" w:cstheme="minorHAnsi"/>
          <w:sz w:val="22"/>
          <w:lang w:val="es-ES_tradnl"/>
        </w:rPr>
        <w:t>diff</w:t>
      </w:r>
      <w:proofErr w:type="spellEnd"/>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Preparamos los archivos cambiados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Confirmamos al Repositorio.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Ver mediante log los </w:t>
      </w:r>
      <w:proofErr w:type="spellStart"/>
      <w:r w:rsidRPr="00ED5A2D">
        <w:rPr>
          <w:rFonts w:asciiTheme="minorHAnsi" w:hAnsiTheme="minorHAnsi" w:cstheme="minorHAnsi"/>
          <w:sz w:val="22"/>
          <w:lang w:val="es-ES_tradnl"/>
        </w:rPr>
        <w:t>commits</w:t>
      </w:r>
      <w:proofErr w:type="spellEnd"/>
      <w:r w:rsidRPr="00ED5A2D">
        <w:rPr>
          <w:rFonts w:asciiTheme="minorHAnsi" w:hAnsiTheme="minorHAnsi" w:cstheme="minorHAnsi"/>
          <w:sz w:val="22"/>
          <w:lang w:val="es-ES_tradnl"/>
        </w:rPr>
        <w:t xml:space="preserve"> realizados.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 xml:space="preserve">Restauramos los archivos uno.txt y cinco.txt de uno en uno al </w:t>
      </w:r>
      <w:proofErr w:type="spellStart"/>
      <w:r w:rsidRPr="00ED5A2D">
        <w:rPr>
          <w:rFonts w:asciiTheme="minorHAnsi" w:hAnsiTheme="minorHAnsi" w:cstheme="minorHAnsi"/>
          <w:sz w:val="22"/>
          <w:lang w:val="es-ES_tradnl"/>
        </w:rPr>
        <w:t>Working</w:t>
      </w:r>
      <w:proofErr w:type="spellEnd"/>
      <w:r w:rsidRPr="00ED5A2D">
        <w:rPr>
          <w:rFonts w:asciiTheme="minorHAnsi" w:hAnsiTheme="minorHAnsi" w:cstheme="minorHAnsi"/>
          <w:sz w:val="22"/>
          <w:lang w:val="es-ES_tradnl"/>
        </w:rPr>
        <w:t xml:space="preserve"> Directory</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Comprobamos de nuevo el estado.</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Crear el repositorio nuevo en GitHub</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Crear el enlace desde GIT al Repositorio remoto en GitHub</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Ver los enlaces que tenemos</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Subir a GitHub el repositorio local</w:t>
      </w:r>
    </w:p>
    <w:p w:rsidR="00ED5A2D" w:rsidRPr="00ED5A2D" w:rsidRDefault="00ED5A2D" w:rsidP="00ED5A2D">
      <w:pPr>
        <w:pStyle w:val="Standard"/>
        <w:numPr>
          <w:ilvl w:val="0"/>
          <w:numId w:val="2"/>
        </w:numPr>
        <w:jc w:val="both"/>
        <w:rPr>
          <w:rFonts w:asciiTheme="minorHAnsi" w:hAnsiTheme="minorHAnsi" w:cstheme="minorHAnsi"/>
          <w:sz w:val="22"/>
          <w:lang w:val="es-ES_tradnl"/>
        </w:rPr>
      </w:pPr>
      <w:r w:rsidRPr="00ED5A2D">
        <w:rPr>
          <w:rFonts w:asciiTheme="minorHAnsi" w:hAnsiTheme="minorHAnsi" w:cstheme="minorHAnsi"/>
          <w:sz w:val="22"/>
          <w:lang w:val="es-ES_tradnl"/>
        </w:rPr>
        <w:t>Comprobar en GitHub la presencia del repositorio con los ficheros subidos.</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Seguir esta secuencia e ir en cada paso poniendo en el informe lo realizado, los resultados y la explicación. Vayan capturando pantallas de todo el proceso.</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Recuerden que en el informe deben de estar detallados los comandos ejecutados, sus resultados y su explicación.</w:t>
      </w:r>
    </w:p>
    <w:p w:rsidR="00ED5A2D" w:rsidRPr="00ED5A2D" w:rsidRDefault="00ED5A2D" w:rsidP="00ED5A2D">
      <w:pPr>
        <w:pStyle w:val="Standard"/>
        <w:jc w:val="both"/>
        <w:rPr>
          <w:rFonts w:asciiTheme="minorHAnsi" w:hAnsiTheme="minorHAnsi" w:cstheme="minorHAnsi"/>
          <w:sz w:val="22"/>
          <w:lang w:val="es-ES_tradnl"/>
        </w:rPr>
      </w:pPr>
    </w:p>
    <w:p w:rsidR="00ED5A2D" w:rsidRPr="00ED5A2D" w:rsidRDefault="00ED5A2D" w:rsidP="00ED5A2D">
      <w:pPr>
        <w:pStyle w:val="Standard"/>
        <w:jc w:val="both"/>
        <w:rPr>
          <w:rFonts w:asciiTheme="minorHAnsi" w:hAnsiTheme="minorHAnsi" w:cstheme="minorHAnsi"/>
          <w:sz w:val="22"/>
          <w:lang w:val="es-ES_tradnl"/>
        </w:rPr>
      </w:pPr>
      <w:r w:rsidRPr="00ED5A2D">
        <w:rPr>
          <w:rFonts w:asciiTheme="minorHAnsi" w:hAnsiTheme="minorHAnsi" w:cstheme="minorHAnsi"/>
          <w:sz w:val="22"/>
          <w:lang w:val="es-ES_tradnl"/>
        </w:rPr>
        <w:t>Incluir como siempre el Índice, Enunciado y Objetivos.</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t>Módulo de Entornos de Desarrollo 1º DAW.</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t>Jorge Rivero, profesor del módulo.</w:t>
      </w:r>
    </w:p>
    <w:p w:rsidR="00ED5A2D" w:rsidRPr="00ED5A2D" w:rsidRDefault="00ED5A2D" w:rsidP="00ED5A2D">
      <w:pPr>
        <w:pStyle w:val="Standard"/>
        <w:rPr>
          <w:rFonts w:asciiTheme="minorHAnsi" w:hAnsiTheme="minorHAnsi" w:cstheme="minorHAnsi"/>
          <w:sz w:val="22"/>
          <w:lang w:val="es-ES_tradnl"/>
        </w:rPr>
      </w:pP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r>
    </w:p>
    <w:p w:rsidR="00ED5A2D" w:rsidRPr="00ED5A2D" w:rsidRDefault="00ED5A2D" w:rsidP="00ED5A2D">
      <w:pPr>
        <w:pStyle w:val="Standard"/>
        <w:rPr>
          <w:rFonts w:asciiTheme="minorHAnsi" w:hAnsiTheme="minorHAnsi" w:cstheme="minorHAnsi"/>
          <w:sz w:val="22"/>
          <w:lang w:val="es-ES_tradnl"/>
        </w:rPr>
      </w:pP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r>
      <w:r w:rsidRPr="00ED5A2D">
        <w:rPr>
          <w:rFonts w:asciiTheme="minorHAnsi" w:hAnsiTheme="minorHAnsi" w:cstheme="minorHAnsi"/>
          <w:sz w:val="22"/>
          <w:lang w:val="es-ES_tradnl"/>
        </w:rPr>
        <w:tab/>
        <w:t xml:space="preserve">Santa </w:t>
      </w:r>
      <w:r w:rsidR="00775935" w:rsidRPr="00ED5A2D">
        <w:rPr>
          <w:rFonts w:asciiTheme="minorHAnsi" w:hAnsiTheme="minorHAnsi" w:cstheme="minorHAnsi"/>
          <w:sz w:val="22"/>
          <w:lang w:val="es-ES_tradnl"/>
        </w:rPr>
        <w:t>Cruz de Tenerife a</w:t>
      </w:r>
      <w:r w:rsidRPr="00ED5A2D">
        <w:rPr>
          <w:rFonts w:asciiTheme="minorHAnsi" w:hAnsiTheme="minorHAnsi" w:cstheme="minorHAnsi"/>
          <w:sz w:val="22"/>
          <w:lang w:val="es-ES_tradnl"/>
        </w:rPr>
        <w:t xml:space="preserve">   </w:t>
      </w:r>
      <w:r w:rsidR="00775935" w:rsidRPr="00ED5A2D">
        <w:rPr>
          <w:rFonts w:asciiTheme="minorHAnsi" w:hAnsiTheme="minorHAnsi" w:cstheme="minorHAnsi"/>
          <w:sz w:val="22"/>
          <w:lang w:val="es-ES_tradnl"/>
        </w:rPr>
        <w:t>4 de abril de</w:t>
      </w:r>
      <w:r w:rsidRPr="00ED5A2D">
        <w:rPr>
          <w:rFonts w:asciiTheme="minorHAnsi" w:hAnsiTheme="minorHAnsi" w:cstheme="minorHAnsi"/>
          <w:sz w:val="22"/>
          <w:lang w:val="es-ES_tradnl"/>
        </w:rPr>
        <w:t xml:space="preserve">   2017</w:t>
      </w:r>
    </w:p>
    <w:p w:rsidR="009A7989" w:rsidRDefault="009A7989">
      <w:r>
        <w:br w:type="page"/>
      </w:r>
    </w:p>
    <w:p w:rsidR="00ED5A2D" w:rsidRDefault="009A7989" w:rsidP="009A7989">
      <w:pPr>
        <w:pStyle w:val="Ttulo"/>
        <w:jc w:val="center"/>
      </w:pPr>
      <w:r>
        <w:lastRenderedPageBreak/>
        <w:t>Objetivo de la practica</w:t>
      </w:r>
    </w:p>
    <w:p w:rsidR="009A7989" w:rsidRDefault="009A7989" w:rsidP="009A7989"/>
    <w:p w:rsidR="009A7989" w:rsidRDefault="00032811" w:rsidP="009A7989">
      <w:r>
        <w:t>El obje</w:t>
      </w:r>
      <w:r w:rsidR="009A7989">
        <w:t>t</w:t>
      </w:r>
      <w:r>
        <w:t>iv</w:t>
      </w:r>
      <w:r w:rsidR="009A7989">
        <w:t xml:space="preserve">o de esta </w:t>
      </w:r>
      <w:r>
        <w:t>práctica</w:t>
      </w:r>
      <w:r w:rsidR="009A7989">
        <w:t xml:space="preserve"> es enseñar el uso de software de control de versiones, donde nos da ventajas a la hora de crear software, ya que nos permite </w:t>
      </w:r>
      <w:r>
        <w:t>mantener una copia de seguridad de nuestro código por versiones, en caso de que un cambio haga que el código no compile.</w:t>
      </w:r>
    </w:p>
    <w:p w:rsidR="00032811" w:rsidRPr="009A7989" w:rsidRDefault="00032811" w:rsidP="009A7989">
      <w:r>
        <w:t xml:space="preserve">El uso de control de versiones actualmente estrictamente necesario, </w:t>
      </w:r>
      <w:r w:rsidR="00992BA2">
        <w:t>sobre todo</w:t>
      </w:r>
      <w:r>
        <w:t xml:space="preserve">, en equipos, ya que muchas personas trabajando en un solo proyecto con mucho código puede generar conflictos, y para poder evitar eso, se puede utilizar herramientas incluidas en </w:t>
      </w:r>
      <w:proofErr w:type="spellStart"/>
      <w:r w:rsidRPr="00992BA2">
        <w:rPr>
          <w:b/>
        </w:rPr>
        <w:t>Git</w:t>
      </w:r>
      <w:proofErr w:type="spellEnd"/>
      <w:r>
        <w:t xml:space="preserve"> para revertir los cambios y volver a utilizar una versión que funcione correctamente.</w:t>
      </w:r>
    </w:p>
    <w:p w:rsidR="009A7989" w:rsidRPr="00ED5A2D" w:rsidRDefault="009A7989" w:rsidP="00ED5A2D"/>
    <w:p w:rsidR="00032811" w:rsidRPr="00ED5A2D" w:rsidRDefault="00992BA2" w:rsidP="00032811">
      <w:pPr>
        <w:pStyle w:val="Ttulo"/>
        <w:jc w:val="center"/>
      </w:pPr>
      <w:r>
        <w:rPr>
          <w:noProof/>
          <w:lang w:val="es-ES" w:eastAsia="es-ES"/>
        </w:rPr>
        <w:drawing>
          <wp:anchor distT="0" distB="0" distL="114300" distR="114300" simplePos="0" relativeHeight="251667456" behindDoc="0" locked="0" layoutInCell="1" allowOverlap="1">
            <wp:simplePos x="0" y="0"/>
            <wp:positionH relativeFrom="margin">
              <wp:align>right</wp:align>
            </wp:positionH>
            <wp:positionV relativeFrom="paragraph">
              <wp:posOffset>13335</wp:posOffset>
            </wp:positionV>
            <wp:extent cx="2095500" cy="876300"/>
            <wp:effectExtent l="0" t="0" r="0" b="0"/>
            <wp:wrapSquare wrapText="bothSides"/>
            <wp:docPr id="31" name="Imagen 31" descr="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811" w:rsidRPr="00ED5A2D">
        <w:t xml:space="preserve">Introducción a </w:t>
      </w:r>
      <w:proofErr w:type="spellStart"/>
      <w:r w:rsidR="00032811" w:rsidRPr="00ED5A2D">
        <w:t>Git</w:t>
      </w:r>
      <w:proofErr w:type="spellEnd"/>
      <w:r w:rsidR="00032811" w:rsidRPr="00ED5A2D">
        <w:t xml:space="preserve"> y control de versiones</w:t>
      </w:r>
      <w:r w:rsidR="00032811">
        <w:t>.</w:t>
      </w:r>
    </w:p>
    <w:p w:rsidR="00ED5A2D" w:rsidRDefault="00ED5A2D" w:rsidP="00ED5A2D">
      <w:pPr>
        <w:pStyle w:val="Prrafodelista"/>
        <w:ind w:left="1440"/>
      </w:pPr>
    </w:p>
    <w:p w:rsidR="00032811" w:rsidRDefault="00032811" w:rsidP="00032811">
      <w:proofErr w:type="spellStart"/>
      <w:r w:rsidRPr="00992BA2">
        <w:rPr>
          <w:b/>
        </w:rPr>
        <w:t>Git</w:t>
      </w:r>
      <w:proofErr w:type="spellEnd"/>
      <w:r>
        <w:t xml:space="preserve"> es un software de control de versiones diseñado por </w:t>
      </w:r>
      <w:r w:rsidRPr="00992BA2">
        <w:rPr>
          <w:b/>
        </w:rPr>
        <w:t xml:space="preserve">Linus </w:t>
      </w:r>
      <w:proofErr w:type="spellStart"/>
      <w:r w:rsidRPr="00992BA2">
        <w:rPr>
          <w:b/>
        </w:rPr>
        <w:t>Torvalds</w:t>
      </w:r>
      <w:proofErr w:type="spellEnd"/>
      <w:r>
        <w:t xml:space="preserve">, pensando en la eficiencia y la confiabilidad del mantenimiento de versiones de aplicaciones cuando éstas tienen un gran número de archivos de código fuente. </w:t>
      </w:r>
    </w:p>
    <w:p w:rsidR="00032811" w:rsidRDefault="00032811" w:rsidP="00032811">
      <w:r>
        <w:t xml:space="preserve">Al principio, </w:t>
      </w:r>
      <w:proofErr w:type="spellStart"/>
      <w:r w:rsidRPr="00992BA2">
        <w:rPr>
          <w:b/>
        </w:rPr>
        <w:t>Git</w:t>
      </w:r>
      <w:proofErr w:type="spellEnd"/>
      <w:r>
        <w:t xml:space="preserve"> se pensó como un motor de bajo nivel sobre el cual otros pudieran escribir la interfaz de usuario o </w:t>
      </w:r>
      <w:proofErr w:type="spellStart"/>
      <w:r>
        <w:t>front</w:t>
      </w:r>
      <w:proofErr w:type="spellEnd"/>
      <w:r>
        <w:t xml:space="preserve"> </w:t>
      </w:r>
      <w:proofErr w:type="spellStart"/>
      <w:r>
        <w:t>end</w:t>
      </w:r>
      <w:proofErr w:type="spellEnd"/>
      <w:r>
        <w:t xml:space="preserve"> como Cogito o </w:t>
      </w:r>
      <w:proofErr w:type="spellStart"/>
      <w:r>
        <w:t>StGIT</w:t>
      </w:r>
      <w:proofErr w:type="spellEnd"/>
      <w:r>
        <w:t xml:space="preserve">. Sin embargo, </w:t>
      </w:r>
      <w:proofErr w:type="spellStart"/>
      <w:r w:rsidRPr="00992BA2">
        <w:rPr>
          <w:b/>
        </w:rPr>
        <w:t>Git</w:t>
      </w:r>
      <w:proofErr w:type="spellEnd"/>
      <w:r>
        <w:t xml:space="preserve"> se ha convertido desde entonces en un sistema de control de versiones con funcionalidad plena.</w:t>
      </w:r>
    </w:p>
    <w:p w:rsidR="00032811" w:rsidRDefault="00032811" w:rsidP="00032811">
      <w:r>
        <w:t xml:space="preserve">Hay algunos proyectos de mucha relevancia que ya usan </w:t>
      </w:r>
      <w:proofErr w:type="spellStart"/>
      <w:r w:rsidRPr="00992BA2">
        <w:rPr>
          <w:b/>
        </w:rPr>
        <w:t>Git</w:t>
      </w:r>
      <w:proofErr w:type="spellEnd"/>
      <w:r>
        <w:t>, en particular, el grupo de programación del núcleo Linux.</w:t>
      </w:r>
    </w:p>
    <w:p w:rsidR="00032811" w:rsidRDefault="00032811" w:rsidP="00032811"/>
    <w:p w:rsidR="00032811" w:rsidRDefault="00032811" w:rsidP="00032811">
      <w:pPr>
        <w:pStyle w:val="Ttulo"/>
        <w:jc w:val="center"/>
      </w:pPr>
      <w:r>
        <w:t>Control de versiones</w:t>
      </w:r>
    </w:p>
    <w:p w:rsidR="00032811" w:rsidRPr="00032811" w:rsidRDefault="00032811" w:rsidP="00032811"/>
    <w:p w:rsidR="00032811" w:rsidRDefault="00032811" w:rsidP="00032811">
      <w:r>
        <w:t>¿</w:t>
      </w:r>
      <w:r w:rsidR="00883930">
        <w:t>Qu</w:t>
      </w:r>
      <w:r w:rsidR="00883930" w:rsidRPr="00032811">
        <w:t>é</w:t>
      </w:r>
      <w:r w:rsidRPr="00032811">
        <w:t xml:space="preserve"> control de versiones? Pues bien, se define como control de versiones a la gestión de los diversos cambios que se realizan sobre los elementos de algún producto o una configuración del mismo es decir a la gestión de los diversos cambios que se realizan sobre los elementos de algún producto o una configuración, y para los que aún no les queda claro del todo, control de versiones es lo que se hace al momento de estar desarrollando un software o una página web. </w:t>
      </w:r>
    </w:p>
    <w:p w:rsidR="00992BA2" w:rsidRDefault="00032811" w:rsidP="00032811">
      <w:r w:rsidRPr="00032811">
        <w:t>Exactamente es eso que haces cuando subes y actualizas tu código en la nube, o le añades alguna parte o simplemente le editas cosas que no funcionan como deberían o al menos no como tú esperarías.</w:t>
      </w:r>
    </w:p>
    <w:p w:rsidR="00992BA2" w:rsidRDefault="00992BA2">
      <w:r>
        <w:br w:type="page"/>
      </w:r>
    </w:p>
    <w:p w:rsidR="00032811" w:rsidRDefault="00992BA2" w:rsidP="00992BA2">
      <w:pPr>
        <w:pStyle w:val="Ttulo"/>
        <w:jc w:val="center"/>
      </w:pPr>
      <w:r>
        <w:lastRenderedPageBreak/>
        <w:t>Uso de ramas</w:t>
      </w:r>
    </w:p>
    <w:p w:rsidR="006630FF" w:rsidRDefault="00992BA2" w:rsidP="00992BA2">
      <w:r w:rsidRPr="00992BA2">
        <w:t xml:space="preserve">Las ramas, en un sistema de control de versiones, constituyen una potente herramienta que flexibiliza la forma en la que los colaboradores cooperan en el proyecto (en inglés </w:t>
      </w:r>
      <w:proofErr w:type="spellStart"/>
      <w:r w:rsidRPr="00992BA2">
        <w:t>Branching</w:t>
      </w:r>
      <w:proofErr w:type="spellEnd"/>
      <w:r w:rsidRPr="00992BA2">
        <w:t xml:space="preserve"> </w:t>
      </w:r>
      <w:proofErr w:type="spellStart"/>
      <w:r w:rsidRPr="00992BA2">
        <w:t>Workflows</w:t>
      </w:r>
      <w:proofErr w:type="spellEnd"/>
      <w:r w:rsidRPr="00992BA2">
        <w:t>). Las ramas son solo una herramienta que es posible utilizar de distintas formas para conseguir distintos objetivos</w:t>
      </w:r>
      <w:r w:rsidR="006630FF">
        <w:t xml:space="preserve">, hay varios tipos, pero los </w:t>
      </w:r>
      <w:r w:rsidR="006D671A">
        <w:t>más</w:t>
      </w:r>
      <w:r w:rsidR="006630FF">
        <w:t xml:space="preserve"> importantes son:</w:t>
      </w:r>
    </w:p>
    <w:p w:rsidR="006630FF" w:rsidRPr="006630FF" w:rsidRDefault="006630FF" w:rsidP="006630FF">
      <w:pPr>
        <w:pStyle w:val="Prrafodelista"/>
        <w:numPr>
          <w:ilvl w:val="0"/>
          <w:numId w:val="17"/>
        </w:numPr>
        <w:rPr>
          <w:b/>
        </w:rPr>
      </w:pPr>
      <w:r w:rsidRPr="006630FF">
        <w:rPr>
          <w:b/>
        </w:rPr>
        <w:t>Ramas de largo recorrido</w:t>
      </w:r>
    </w:p>
    <w:p w:rsidR="006630FF" w:rsidRDefault="006630FF" w:rsidP="006630FF">
      <w:pPr>
        <w:pStyle w:val="Prrafodelista"/>
        <w:numPr>
          <w:ilvl w:val="1"/>
          <w:numId w:val="17"/>
        </w:numPr>
      </w:pPr>
      <w:r>
        <w:t>En algunos proyectos se tienen varias ramas siempre abiertas, que indican diversos grados de estabilidad del contenido. Por ejemplo, en la rama ‘master’ es frecuente mantener únicamente lo que es totalmente estable. Luego se tienen otras ramas que revelan distintos grados de estabilidad. Por ejemplo podríamos tener una rama 'beta' (versión beta) y otra 'alfa' (versión alfa), en las que se va trabajando. Cuando se alcanza cierto grado de estabilidad superior a la rama en la que se está entonces se realiza una fusión co</w:t>
      </w:r>
      <w:r>
        <w:t>n rama de estabilidad superior.</w:t>
      </w:r>
    </w:p>
    <w:p w:rsidR="006630FF" w:rsidRPr="006630FF" w:rsidRDefault="006630FF" w:rsidP="006630FF">
      <w:pPr>
        <w:pStyle w:val="Prrafodelista"/>
        <w:numPr>
          <w:ilvl w:val="0"/>
          <w:numId w:val="18"/>
        </w:numPr>
        <w:rPr>
          <w:b/>
        </w:rPr>
      </w:pPr>
      <w:r w:rsidRPr="006630FF">
        <w:rPr>
          <w:b/>
        </w:rPr>
        <w:t>Ramas puntuales</w:t>
      </w:r>
    </w:p>
    <w:p w:rsidR="006630FF" w:rsidRDefault="006630FF" w:rsidP="006630FF">
      <w:pPr>
        <w:pStyle w:val="Prrafodelista"/>
        <w:numPr>
          <w:ilvl w:val="1"/>
          <w:numId w:val="17"/>
        </w:numPr>
      </w:pPr>
      <w:r>
        <w:t xml:space="preserve">Las ramas puntuales, también llamadas ramas de soporte, son ramas que se crean de forma puntual para realizar una funcionalidad muy concreta. Por ejemplo añadir una nueva característica (se les llama ramas de nueva funcionalidad o directamente por su nombre en inglés </w:t>
      </w:r>
      <w:proofErr w:type="spellStart"/>
      <w:r>
        <w:t>topic</w:t>
      </w:r>
      <w:proofErr w:type="spellEnd"/>
      <w:r>
        <w:t xml:space="preserve"> </w:t>
      </w:r>
      <w:proofErr w:type="spellStart"/>
      <w:r>
        <w:t>branch</w:t>
      </w:r>
      <w:proofErr w:type="spellEnd"/>
      <w:r>
        <w:t xml:space="preserve"> </w:t>
      </w:r>
      <w:proofErr w:type="spellStart"/>
      <w:r>
        <w:t>ó</w:t>
      </w:r>
      <w:proofErr w:type="spellEnd"/>
      <w:r>
        <w:t xml:space="preserve"> </w:t>
      </w:r>
      <w:proofErr w:type="spellStart"/>
      <w:r>
        <w:t>feature</w:t>
      </w:r>
      <w:proofErr w:type="spellEnd"/>
      <w:r>
        <w:t xml:space="preserve"> </w:t>
      </w:r>
      <w:proofErr w:type="spellStart"/>
      <w:r>
        <w:t>branch</w:t>
      </w:r>
      <w:proofErr w:type="spellEnd"/>
      <w:r>
        <w:t xml:space="preserve">) o corregir un fallo concreto (se les llama ramas para corregir error o directamente por su nombre en inglés </w:t>
      </w:r>
      <w:proofErr w:type="spellStart"/>
      <w:r>
        <w:t>hotfix</w:t>
      </w:r>
      <w:proofErr w:type="spellEnd"/>
      <w:r>
        <w:t xml:space="preserve"> </w:t>
      </w:r>
      <w:proofErr w:type="spellStart"/>
      <w:r>
        <w:t>branch</w:t>
      </w:r>
      <w:proofErr w:type="spellEnd"/>
      <w:r>
        <w:t>).</w:t>
      </w:r>
    </w:p>
    <w:p w:rsidR="00992BA2" w:rsidRDefault="00992BA2" w:rsidP="00992BA2">
      <w:r>
        <w:t>Aquí tenemos un ejemplo de un proyecto con ramas, donde diferentes desarrolladores trabajan al mismo tiempo.</w:t>
      </w:r>
      <w:bookmarkStart w:id="1" w:name="_GoBack"/>
      <w:bookmarkEnd w:id="1"/>
    </w:p>
    <w:p w:rsidR="006630FF" w:rsidRDefault="006630FF" w:rsidP="00992BA2"/>
    <w:p w:rsidR="00992BA2" w:rsidRDefault="00992BA2" w:rsidP="00992BA2">
      <w:r>
        <w:rPr>
          <w:noProof/>
          <w:lang w:val="es-ES" w:eastAsia="es-ES"/>
        </w:rPr>
        <w:drawing>
          <wp:inline distT="0" distB="0" distL="0" distR="0">
            <wp:extent cx="5400040" cy="2813524"/>
            <wp:effectExtent l="0" t="0" r="0" b="6350"/>
            <wp:docPr id="101" name="Imagen 101" descr="Image result for git workflo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result for git workflo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813524"/>
                    </a:xfrm>
                    <a:prstGeom prst="rect">
                      <a:avLst/>
                    </a:prstGeom>
                    <a:noFill/>
                    <a:ln>
                      <a:noFill/>
                    </a:ln>
                  </pic:spPr>
                </pic:pic>
              </a:graphicData>
            </a:graphic>
          </wp:inline>
        </w:drawing>
      </w:r>
    </w:p>
    <w:p w:rsidR="006630FF" w:rsidRDefault="006630FF" w:rsidP="00992BA2"/>
    <w:p w:rsidR="006630FF" w:rsidRPr="00992BA2" w:rsidRDefault="006630FF" w:rsidP="00992BA2">
      <w:r>
        <w:t xml:space="preserve">Como podemos ver, la master tiene diferentes </w:t>
      </w:r>
      <w:r w:rsidRPr="006630FF">
        <w:rPr>
          <w:b/>
        </w:rPr>
        <w:t>ramas de largo recorrido</w:t>
      </w:r>
      <w:r>
        <w:t xml:space="preserve"> </w:t>
      </w:r>
      <w:r w:rsidRPr="006630FF">
        <w:rPr>
          <w:b/>
          <w:u w:val="single"/>
        </w:rPr>
        <w:t>(</w:t>
      </w:r>
      <w:r>
        <w:rPr>
          <w:b/>
          <w:u w:val="single"/>
        </w:rPr>
        <w:t xml:space="preserve"> </w:t>
      </w:r>
      <w:proofErr w:type="spellStart"/>
      <w:r w:rsidRPr="006630FF">
        <w:rPr>
          <w:b/>
          <w:u w:val="single"/>
        </w:rPr>
        <w:t>develop</w:t>
      </w:r>
      <w:proofErr w:type="spellEnd"/>
      <w:r w:rsidRPr="006630FF">
        <w:rPr>
          <w:b/>
          <w:u w:val="single"/>
        </w:rPr>
        <w:t xml:space="preserve">, </w:t>
      </w:r>
      <w:proofErr w:type="spellStart"/>
      <w:r w:rsidRPr="006630FF">
        <w:rPr>
          <w:b/>
          <w:u w:val="single"/>
        </w:rPr>
        <w:t>hot-fix</w:t>
      </w:r>
      <w:proofErr w:type="spellEnd"/>
      <w:r w:rsidRPr="006630FF">
        <w:rPr>
          <w:b/>
          <w:u w:val="single"/>
        </w:rPr>
        <w:t>, reléase</w:t>
      </w:r>
      <w:r>
        <w:t xml:space="preserve">) y luego </w:t>
      </w:r>
      <w:r w:rsidRPr="006630FF">
        <w:rPr>
          <w:b/>
        </w:rPr>
        <w:t>ramas puntuales</w:t>
      </w:r>
      <w:r>
        <w:t xml:space="preserve"> (</w:t>
      </w:r>
      <w:proofErr w:type="spellStart"/>
      <w:r w:rsidRPr="006630FF">
        <w:rPr>
          <w:b/>
          <w:u w:val="single"/>
        </w:rPr>
        <w:t>feature</w:t>
      </w:r>
      <w:proofErr w:type="spellEnd"/>
      <w:r w:rsidRPr="006630FF">
        <w:rPr>
          <w:b/>
          <w:u w:val="single"/>
        </w:rPr>
        <w:t>, sprint</w:t>
      </w:r>
      <w:r>
        <w:t>).</w:t>
      </w:r>
    </w:p>
    <w:p w:rsidR="00775935" w:rsidRDefault="00775935" w:rsidP="00775935">
      <w:pPr>
        <w:pStyle w:val="Ttulo"/>
        <w:jc w:val="center"/>
      </w:pPr>
      <w:r>
        <w:br w:type="page"/>
      </w:r>
      <w:proofErr w:type="spellStart"/>
      <w:r>
        <w:lastRenderedPageBreak/>
        <w:t>Github</w:t>
      </w:r>
      <w:proofErr w:type="spellEnd"/>
      <w:r>
        <w:t xml:space="preserve">, </w:t>
      </w:r>
      <w:proofErr w:type="spellStart"/>
      <w:r>
        <w:t>B</w:t>
      </w:r>
      <w:r w:rsidRPr="00775935">
        <w:t>itBucket</w:t>
      </w:r>
      <w:proofErr w:type="spellEnd"/>
      <w:r w:rsidRPr="00775935">
        <w:t xml:space="preserve">, </w:t>
      </w:r>
      <w:proofErr w:type="spellStart"/>
      <w:r w:rsidRPr="00775935">
        <w:t>GitLab</w:t>
      </w:r>
      <w:proofErr w:type="spellEnd"/>
      <w:r w:rsidRPr="00775935">
        <w:t xml:space="preserve"> y más gestores de control de versiones.</w:t>
      </w:r>
    </w:p>
    <w:p w:rsidR="00775935" w:rsidRDefault="00775935" w:rsidP="00775935"/>
    <w:p w:rsidR="00812D8E" w:rsidRDefault="00775935" w:rsidP="00775935">
      <w:r>
        <w:t xml:space="preserve">Los gestores de repositorios son empresas que dejan servidores para que los usuarios puedan subir sus repositorios. Estas empresas tienen aplicaciones que permiten ver el control de versiones de formas más ordenada, aparte de poder compartir repositorios con otros usuarios y </w:t>
      </w:r>
      <w:r w:rsidR="00992BA2">
        <w:t>así</w:t>
      </w:r>
      <w:r>
        <w:t xml:space="preserve"> poder trabajar en equipo. Dentro de los destacados, el más famoso actualmente es </w:t>
      </w:r>
      <w:proofErr w:type="spellStart"/>
      <w:r w:rsidRPr="00992BA2">
        <w:rPr>
          <w:b/>
        </w:rPr>
        <w:t>Github</w:t>
      </w:r>
      <w:proofErr w:type="spellEnd"/>
      <w:r w:rsidRPr="00992BA2">
        <w:rPr>
          <w:b/>
        </w:rPr>
        <w:t xml:space="preserve">, </w:t>
      </w:r>
      <w:proofErr w:type="spellStart"/>
      <w:r w:rsidRPr="00992BA2">
        <w:rPr>
          <w:b/>
        </w:rPr>
        <w:t>BitBucket</w:t>
      </w:r>
      <w:proofErr w:type="spellEnd"/>
      <w:r w:rsidRPr="00992BA2">
        <w:rPr>
          <w:b/>
        </w:rPr>
        <w:t xml:space="preserve">, </w:t>
      </w:r>
      <w:proofErr w:type="spellStart"/>
      <w:r w:rsidRPr="00992BA2">
        <w:rPr>
          <w:b/>
        </w:rPr>
        <w:t>Gitlab</w:t>
      </w:r>
      <w:proofErr w:type="spellEnd"/>
      <w:r>
        <w:t xml:space="preserve">, pero hay bastantes </w:t>
      </w:r>
      <w:r w:rsidR="0058332B">
        <w:t>más</w:t>
      </w:r>
      <w:r>
        <w:t>.</w:t>
      </w:r>
      <w:r w:rsidR="0026395F">
        <w:br/>
      </w:r>
    </w:p>
    <w:p w:rsidR="00812D8E" w:rsidRDefault="00080A0D" w:rsidP="00775935">
      <w:r>
        <w:rPr>
          <w:noProof/>
          <w:lang w:val="es-ES" w:eastAsia="es-ES"/>
        </w:rPr>
        <w:drawing>
          <wp:anchor distT="0" distB="0" distL="114300" distR="114300" simplePos="0" relativeHeight="251664384" behindDoc="1" locked="0" layoutInCell="1" allowOverlap="1">
            <wp:simplePos x="0" y="0"/>
            <wp:positionH relativeFrom="margin">
              <wp:align>right</wp:align>
            </wp:positionH>
            <wp:positionV relativeFrom="paragraph">
              <wp:posOffset>7620</wp:posOffset>
            </wp:positionV>
            <wp:extent cx="2381250" cy="695325"/>
            <wp:effectExtent l="0" t="0" r="0" b="9525"/>
            <wp:wrapTight wrapText="bothSides">
              <wp:wrapPolygon edited="0">
                <wp:start x="2074" y="0"/>
                <wp:lineTo x="1037" y="1184"/>
                <wp:lineTo x="0" y="6510"/>
                <wp:lineTo x="0" y="12427"/>
                <wp:lineTo x="864" y="19529"/>
                <wp:lineTo x="2074" y="21304"/>
                <wp:lineTo x="20390" y="21304"/>
                <wp:lineTo x="21254" y="19529"/>
                <wp:lineTo x="21427" y="13019"/>
                <wp:lineTo x="21427" y="2367"/>
                <wp:lineTo x="18490" y="1184"/>
                <wp:lineTo x="3629" y="0"/>
                <wp:lineTo x="2074" y="0"/>
              </wp:wrapPolygon>
            </wp:wrapTight>
            <wp:docPr id="24" name="Imagen 24" descr="GitHub logo 2013 padd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2013 padded.sv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58332B" w:rsidRPr="00812D8E">
        <w:rPr>
          <w:b/>
        </w:rPr>
        <w:t>GitHub</w:t>
      </w:r>
      <w:r w:rsidR="0058332B" w:rsidRPr="0058332B">
        <w:t xml:space="preserve"> es una forja (plataforma de desarrollo colaborativo) para alojar proyectos utilizando el sistema de control de versiones </w:t>
      </w:r>
      <w:proofErr w:type="spellStart"/>
      <w:r w:rsidR="0058332B" w:rsidRPr="0058332B">
        <w:t>Git</w:t>
      </w:r>
      <w:proofErr w:type="spellEnd"/>
      <w:r w:rsidR="0058332B" w:rsidRPr="0058332B">
        <w:t xml:space="preserve">. Utiliza el </w:t>
      </w:r>
      <w:proofErr w:type="spellStart"/>
      <w:r w:rsidR="0058332B" w:rsidRPr="0058332B">
        <w:t>framework</w:t>
      </w:r>
      <w:proofErr w:type="spellEnd"/>
      <w:r w:rsidR="0058332B" w:rsidRPr="0058332B">
        <w:t xml:space="preserve"> Ruby </w:t>
      </w:r>
      <w:proofErr w:type="spellStart"/>
      <w:r w:rsidR="0058332B" w:rsidRPr="0058332B">
        <w:t>on</w:t>
      </w:r>
      <w:proofErr w:type="spellEnd"/>
      <w:r w:rsidR="0058332B" w:rsidRPr="0058332B">
        <w:t xml:space="preserve"> </w:t>
      </w:r>
      <w:proofErr w:type="spellStart"/>
      <w:r w:rsidR="0058332B" w:rsidRPr="0058332B">
        <w:t>Rails</w:t>
      </w:r>
      <w:proofErr w:type="spellEnd"/>
      <w:r w:rsidR="0058332B" w:rsidRPr="0058332B">
        <w:t xml:space="preserve"> por GitHub, Inc. (anteriormente conocida como </w:t>
      </w:r>
      <w:proofErr w:type="spellStart"/>
      <w:r w:rsidR="0058332B" w:rsidRPr="0058332B">
        <w:t>Logical</w:t>
      </w:r>
      <w:proofErr w:type="spellEnd"/>
      <w:r w:rsidR="0058332B" w:rsidRPr="0058332B">
        <w:t xml:space="preserve"> </w:t>
      </w:r>
      <w:proofErr w:type="spellStart"/>
      <w:r w:rsidR="0058332B" w:rsidRPr="0058332B">
        <w:t>Awesome</w:t>
      </w:r>
      <w:proofErr w:type="spellEnd"/>
      <w:r w:rsidR="0058332B" w:rsidRPr="0058332B">
        <w:t>). Desde enero de 2010, GitHub opera bajo el nombre de GitHub, Inc. El código se almacena de forma pública, aunque también se puede hacer de forma privada, creando una cuenta de pago.</w:t>
      </w:r>
      <w:r w:rsidRPr="00080A0D">
        <w:t xml:space="preserve"> </w:t>
      </w:r>
      <w:r w:rsidR="0026395F">
        <w:br/>
      </w:r>
    </w:p>
    <w:p w:rsidR="00812D8E" w:rsidRDefault="00080A0D" w:rsidP="00775935">
      <w:r>
        <w:rPr>
          <w:noProof/>
          <w:lang w:val="es-ES" w:eastAsia="es-ES"/>
        </w:rPr>
        <w:drawing>
          <wp:anchor distT="0" distB="0" distL="114300" distR="114300" simplePos="0" relativeHeight="251665408" behindDoc="1" locked="0" layoutInCell="1" allowOverlap="1">
            <wp:simplePos x="0" y="0"/>
            <wp:positionH relativeFrom="column">
              <wp:posOffset>2806065</wp:posOffset>
            </wp:positionH>
            <wp:positionV relativeFrom="paragraph">
              <wp:posOffset>72390</wp:posOffset>
            </wp:positionV>
            <wp:extent cx="2381250" cy="600075"/>
            <wp:effectExtent l="0" t="0" r="0" b="9525"/>
            <wp:wrapSquare wrapText="bothSides"/>
            <wp:docPr id="27" name="Imagen 27" descr="BitBucket SVG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itBucket SVG Logo.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6000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8332B" w:rsidRPr="00812D8E">
        <w:rPr>
          <w:b/>
        </w:rPr>
        <w:t>Bitbucket</w:t>
      </w:r>
      <w:proofErr w:type="spellEnd"/>
      <w:r w:rsidR="0058332B" w:rsidRPr="00812D8E">
        <w:rPr>
          <w:b/>
        </w:rPr>
        <w:t xml:space="preserve"> </w:t>
      </w:r>
      <w:r w:rsidR="0058332B" w:rsidRPr="0058332B">
        <w:t xml:space="preserve">es un servicio de alojamiento basado en web, para los proyectos que utilizan el sistema de control de revisiones Mercurial y </w:t>
      </w:r>
      <w:proofErr w:type="spellStart"/>
      <w:r w:rsidR="0058332B" w:rsidRPr="0058332B">
        <w:t>Git</w:t>
      </w:r>
      <w:proofErr w:type="spellEnd"/>
      <w:r w:rsidR="0058332B" w:rsidRPr="0058332B">
        <w:t xml:space="preserve">. </w:t>
      </w:r>
      <w:proofErr w:type="spellStart"/>
      <w:r w:rsidR="0058332B" w:rsidRPr="0058332B">
        <w:t>Bitbucket</w:t>
      </w:r>
      <w:proofErr w:type="spellEnd"/>
      <w:r w:rsidR="0058332B" w:rsidRPr="0058332B">
        <w:t xml:space="preserve"> ofrece planes comerciales y gratuitos. Se ofrece cuentas gratuitas con un número ilimitado de repositorios privados (que puede tener hasta cinco usuarios en el caso de cuentas gratuita</w:t>
      </w:r>
      <w:r w:rsidR="00812D8E">
        <w:t>s) desde septiembre de 2010,</w:t>
      </w:r>
      <w:r w:rsidR="0058332B" w:rsidRPr="0058332B">
        <w:t xml:space="preserve"> los repositorios privados no se muestran en las páginas de perfil - si un usuario sólo tiene depósitos privados, el sitio web dará el mensaje "Este usuario no tiene repositorios". El s</w:t>
      </w:r>
      <w:r w:rsidR="0058332B">
        <w:t>ervicio está escrito en Python.</w:t>
      </w:r>
      <w:r w:rsidR="0026395F">
        <w:br/>
      </w:r>
    </w:p>
    <w:p w:rsidR="00812D8E" w:rsidRDefault="00080A0D" w:rsidP="0058332B">
      <w:r>
        <w:rPr>
          <w:noProof/>
          <w:lang w:val="es-ES" w:eastAsia="es-ES"/>
        </w:rPr>
        <w:drawing>
          <wp:anchor distT="0" distB="0" distL="114300" distR="114300" simplePos="0" relativeHeight="251666432" behindDoc="0" locked="0" layoutInCell="1" allowOverlap="1">
            <wp:simplePos x="0" y="0"/>
            <wp:positionH relativeFrom="margin">
              <wp:align>right</wp:align>
            </wp:positionH>
            <wp:positionV relativeFrom="paragraph">
              <wp:posOffset>6350</wp:posOffset>
            </wp:positionV>
            <wp:extent cx="2381250" cy="847725"/>
            <wp:effectExtent l="0" t="0" r="0" b="9525"/>
            <wp:wrapSquare wrapText="bothSides"/>
            <wp:docPr id="29" name="Imagen 29" descr="GitLa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Lab 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847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8332B" w:rsidRPr="00812D8E">
        <w:rPr>
          <w:b/>
        </w:rPr>
        <w:t>GitLab</w:t>
      </w:r>
      <w:proofErr w:type="spellEnd"/>
      <w:r w:rsidR="0058332B" w:rsidRPr="00812D8E">
        <w:rPr>
          <w:b/>
        </w:rPr>
        <w:t xml:space="preserve"> </w:t>
      </w:r>
      <w:r w:rsidR="0058332B" w:rsidRPr="0058332B">
        <w:t>es un proyecto de software</w:t>
      </w:r>
      <w:r w:rsidRPr="00080A0D">
        <w:t xml:space="preserve"> </w:t>
      </w:r>
      <w:r w:rsidR="0058332B" w:rsidRPr="0058332B">
        <w:t xml:space="preserve"> libre de la compañía del mismo nombre que está programado en Ruby que, quizá siendo un poco simplista, podríamos decir que es simplemente un </w:t>
      </w:r>
      <w:proofErr w:type="spellStart"/>
      <w:r w:rsidR="0058332B" w:rsidRPr="0058332B">
        <w:t>frontend</w:t>
      </w:r>
      <w:proofErr w:type="spellEnd"/>
      <w:r w:rsidR="0058332B" w:rsidRPr="0058332B">
        <w:t xml:space="preserve"> de </w:t>
      </w:r>
      <w:proofErr w:type="spellStart"/>
      <w:r w:rsidR="0058332B" w:rsidRPr="0058332B">
        <w:t>Git</w:t>
      </w:r>
      <w:proofErr w:type="spellEnd"/>
      <w:r w:rsidR="0058332B" w:rsidRPr="0058332B">
        <w:t xml:space="preserve">. No es solo un </w:t>
      </w:r>
      <w:proofErr w:type="spellStart"/>
      <w:r w:rsidR="0058332B" w:rsidRPr="0058332B">
        <w:t>frontend</w:t>
      </w:r>
      <w:proofErr w:type="spellEnd"/>
      <w:r w:rsidR="0058332B" w:rsidRPr="0058332B">
        <w:t xml:space="preserve"> web de </w:t>
      </w:r>
      <w:proofErr w:type="spellStart"/>
      <w:r w:rsidR="0058332B" w:rsidRPr="0058332B">
        <w:t>Git</w:t>
      </w:r>
      <w:proofErr w:type="spellEnd"/>
      <w:r w:rsidR="0058332B" w:rsidRPr="0058332B">
        <w:t xml:space="preserve"> y, por este nombre, lo primero que nos puede venir a la cabeza son estos antiguos </w:t>
      </w:r>
      <w:proofErr w:type="spellStart"/>
      <w:r w:rsidR="0058332B" w:rsidRPr="0058332B">
        <w:t>frontends</w:t>
      </w:r>
      <w:proofErr w:type="spellEnd"/>
      <w:r w:rsidR="0058332B" w:rsidRPr="0058332B">
        <w:t xml:space="preserve"> web que había, que solo nos permitían ver los ficheros y sus últimos cambios. Sin embargo, </w:t>
      </w:r>
      <w:proofErr w:type="spellStart"/>
      <w:r w:rsidR="0058332B" w:rsidRPr="0058332B">
        <w:t>GitLab</w:t>
      </w:r>
      <w:proofErr w:type="spellEnd"/>
      <w:r w:rsidR="0058332B" w:rsidRPr="0058332B">
        <w:t xml:space="preserve"> es una suite completa que nos permite gestionar, administrar, crear y conectar nuestros repositorios con diferentes aplicaciones y hacer todo tipo de integraciones con ellas. No solo incluye estos módulos para revisar los </w:t>
      </w:r>
      <w:r w:rsidR="00812D8E" w:rsidRPr="0058332B">
        <w:t>ficheros,</w:t>
      </w:r>
      <w:r w:rsidR="0058332B" w:rsidRPr="0058332B">
        <w:t xml:space="preserve"> sino </w:t>
      </w:r>
      <w:r w:rsidR="00812D8E" w:rsidRPr="0058332B">
        <w:t>que,</w:t>
      </w:r>
      <w:r w:rsidR="0058332B" w:rsidRPr="0058332B">
        <w:t xml:space="preserve"> además, con facilidad, podemos revisar </w:t>
      </w:r>
      <w:proofErr w:type="spellStart"/>
      <w:r w:rsidR="0058332B" w:rsidRPr="0058332B">
        <w:t>diffs</w:t>
      </w:r>
      <w:proofErr w:type="spellEnd"/>
      <w:r w:rsidR="0058332B" w:rsidRPr="0058332B">
        <w:t xml:space="preserve">, de una manera muy visual, de todos nuestros </w:t>
      </w:r>
      <w:proofErr w:type="spellStart"/>
      <w:r w:rsidR="0058332B" w:rsidRPr="0058332B">
        <w:t>commits</w:t>
      </w:r>
      <w:proofErr w:type="spellEnd"/>
      <w:r w:rsidR="0058332B" w:rsidRPr="0058332B">
        <w:t>, y ver dónde se producen los cambios.</w:t>
      </w:r>
    </w:p>
    <w:p w:rsidR="004B2203" w:rsidRDefault="00812D8E" w:rsidP="0058332B">
      <w:r>
        <w:t xml:space="preserve">Aparte de estos gestores de repositorios, existen más utilizados, como </w:t>
      </w:r>
      <w:proofErr w:type="spellStart"/>
      <w:r>
        <w:t>CodePlex</w:t>
      </w:r>
      <w:proofErr w:type="spellEnd"/>
      <w:r>
        <w:t xml:space="preserve">, </w:t>
      </w:r>
      <w:proofErr w:type="spellStart"/>
      <w:r>
        <w:t>LaunchPad</w:t>
      </w:r>
      <w:proofErr w:type="spellEnd"/>
      <w:r>
        <w:t>, etc.</w:t>
      </w:r>
    </w:p>
    <w:p w:rsidR="004B2203" w:rsidRDefault="004B2203">
      <w:r>
        <w:br w:type="page"/>
      </w:r>
    </w:p>
    <w:p w:rsidR="00E4762B" w:rsidRDefault="00E4762B" w:rsidP="00B11D1E">
      <w:pPr>
        <w:pStyle w:val="Ttulo1"/>
        <w:jc w:val="center"/>
      </w:pPr>
      <w:r>
        <w:lastRenderedPageBreak/>
        <w:t>1-6. Generar estructura</w:t>
      </w:r>
    </w:p>
    <w:p w:rsidR="00E4762B" w:rsidRDefault="00E4762B" w:rsidP="00E4762B"/>
    <w:p w:rsidR="00E4762B" w:rsidRDefault="00E4762B" w:rsidP="00E4762B">
      <w:pPr>
        <w:pStyle w:val="Prrafodelista"/>
        <w:numPr>
          <w:ilvl w:val="1"/>
          <w:numId w:val="13"/>
        </w:numPr>
      </w:pPr>
      <w:r>
        <w:t>Creamos una carpeta para el proyecto:  Proyecto1</w:t>
      </w:r>
    </w:p>
    <w:p w:rsidR="00E4762B" w:rsidRDefault="00E4762B" w:rsidP="00E4762B">
      <w:pPr>
        <w:pStyle w:val="Prrafodelista"/>
        <w:numPr>
          <w:ilvl w:val="1"/>
          <w:numId w:val="13"/>
        </w:numPr>
      </w:pPr>
      <w:r>
        <w:t>En esta carpeta creamos 2 subcarpetas: Codigo1 y Codigo2</w:t>
      </w:r>
    </w:p>
    <w:p w:rsidR="00E4762B" w:rsidRDefault="00E4762B" w:rsidP="00E4762B">
      <w:pPr>
        <w:pStyle w:val="Prrafodelista"/>
        <w:numPr>
          <w:ilvl w:val="1"/>
          <w:numId w:val="13"/>
        </w:numPr>
      </w:pPr>
      <w:r>
        <w:t xml:space="preserve">Creamos archivos texto con el </w:t>
      </w:r>
      <w:proofErr w:type="spellStart"/>
      <w:r>
        <w:t>Wordpad</w:t>
      </w:r>
      <w:proofErr w:type="spellEnd"/>
      <w:r>
        <w:t xml:space="preserve"> en las carpetas.</w:t>
      </w:r>
    </w:p>
    <w:p w:rsidR="00E4762B" w:rsidRDefault="00E4762B" w:rsidP="00E4762B">
      <w:pPr>
        <w:pStyle w:val="Prrafodelista"/>
        <w:numPr>
          <w:ilvl w:val="1"/>
          <w:numId w:val="13"/>
        </w:numPr>
      </w:pPr>
      <w:r>
        <w:t>En Proyecto1:   uno.txt y dos.txt</w:t>
      </w:r>
    </w:p>
    <w:p w:rsidR="00E4762B" w:rsidRDefault="00E4762B" w:rsidP="00E4762B">
      <w:pPr>
        <w:pStyle w:val="Prrafodelista"/>
        <w:numPr>
          <w:ilvl w:val="1"/>
          <w:numId w:val="13"/>
        </w:numPr>
      </w:pPr>
      <w:r>
        <w:t>En Codigo1:  tres.txt y cuatro.dat</w:t>
      </w:r>
    </w:p>
    <w:p w:rsidR="00E4762B" w:rsidRDefault="00E4762B" w:rsidP="00E4762B">
      <w:pPr>
        <w:pStyle w:val="Prrafodelista"/>
        <w:numPr>
          <w:ilvl w:val="1"/>
          <w:numId w:val="13"/>
        </w:numPr>
      </w:pPr>
      <w:r>
        <w:t>En Codigo2:  cinco.txt</w:t>
      </w:r>
    </w:p>
    <w:p w:rsidR="00080A0D" w:rsidRDefault="00080A0D" w:rsidP="00080A0D">
      <w:pPr>
        <w:pStyle w:val="Prrafodelista"/>
        <w:ind w:left="1440"/>
      </w:pPr>
    </w:p>
    <w:p w:rsidR="004B2203" w:rsidRDefault="00E11AE7" w:rsidP="00E4762B">
      <w:pPr>
        <w:jc w:val="center"/>
      </w:pPr>
      <w:r>
        <w:rPr>
          <w:noProof/>
          <w:lang w:val="es-ES" w:eastAsia="es-ES"/>
        </w:rPr>
        <w:drawing>
          <wp:inline distT="0" distB="0" distL="0" distR="0" wp14:anchorId="18C58F37" wp14:editId="0D32E28A">
            <wp:extent cx="44005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1905000"/>
                    </a:xfrm>
                    <a:prstGeom prst="rect">
                      <a:avLst/>
                    </a:prstGeom>
                  </pic:spPr>
                </pic:pic>
              </a:graphicData>
            </a:graphic>
          </wp:inline>
        </w:drawing>
      </w:r>
    </w:p>
    <w:p w:rsidR="00E4762B" w:rsidRDefault="00E4762B" w:rsidP="00E4762B">
      <w:pPr>
        <w:jc w:val="center"/>
      </w:pPr>
    </w:p>
    <w:p w:rsidR="00E4762B" w:rsidRPr="00ED5A2D" w:rsidRDefault="00E4762B" w:rsidP="00B11D1E">
      <w:pPr>
        <w:pStyle w:val="Ttulo1"/>
        <w:numPr>
          <w:ilvl w:val="0"/>
          <w:numId w:val="1"/>
        </w:numPr>
        <w:jc w:val="center"/>
      </w:pPr>
      <w:r w:rsidRPr="00ED5A2D">
        <w:t>Iniciamos la carpeta Proyecto1 como repositorio GIT</w:t>
      </w:r>
    </w:p>
    <w:p w:rsidR="00E4762B" w:rsidRDefault="00E4762B" w:rsidP="00E4762B">
      <w:pPr>
        <w:jc w:val="center"/>
      </w:pPr>
    </w:p>
    <w:p w:rsidR="00E4762B" w:rsidRDefault="001C36E1" w:rsidP="006F5AFA">
      <w:r>
        <w:t xml:space="preserve">Para </w:t>
      </w:r>
      <w:proofErr w:type="spellStart"/>
      <w:r>
        <w:t>inciar</w:t>
      </w:r>
      <w:proofErr w:type="spellEnd"/>
      <w:r>
        <w:t xml:space="preserve"> la carpeta como repositorio hay que utilizar el comando </w:t>
      </w:r>
      <w:proofErr w:type="spellStart"/>
      <w:r w:rsidRPr="001C36E1">
        <w:rPr>
          <w:i/>
        </w:rPr>
        <w:t>git</w:t>
      </w:r>
      <w:proofErr w:type="spellEnd"/>
      <w:r w:rsidRPr="001C36E1">
        <w:rPr>
          <w:i/>
        </w:rPr>
        <w:t xml:space="preserve"> </w:t>
      </w:r>
      <w:proofErr w:type="spellStart"/>
      <w:r w:rsidRPr="001C36E1">
        <w:rPr>
          <w:i/>
        </w:rPr>
        <w:t>init</w:t>
      </w:r>
      <w:proofErr w:type="spellEnd"/>
      <w:r w:rsidRPr="001C36E1">
        <w:t>.</w:t>
      </w:r>
      <w:r w:rsidR="006F5AFA">
        <w:t xml:space="preserve"> </w:t>
      </w:r>
    </w:p>
    <w:p w:rsidR="00E4762B" w:rsidRDefault="00E4762B" w:rsidP="006F5AFA">
      <w:r>
        <w:rPr>
          <w:noProof/>
          <w:lang w:val="es-ES" w:eastAsia="es-ES"/>
        </w:rPr>
        <w:drawing>
          <wp:inline distT="0" distB="0" distL="0" distR="0" wp14:anchorId="0CCA6FE4" wp14:editId="55F5B4CC">
            <wp:extent cx="5400040" cy="6845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684530"/>
                    </a:xfrm>
                    <a:prstGeom prst="rect">
                      <a:avLst/>
                    </a:prstGeom>
                  </pic:spPr>
                </pic:pic>
              </a:graphicData>
            </a:graphic>
          </wp:inline>
        </w:drawing>
      </w:r>
    </w:p>
    <w:p w:rsidR="00E4762B" w:rsidRDefault="006F5AFA" w:rsidP="006F5AFA">
      <w:r>
        <w:t>Esto genera una carpeta oculta .</w:t>
      </w:r>
      <w:proofErr w:type="spellStart"/>
      <w:r>
        <w:t>git</w:t>
      </w:r>
      <w:proofErr w:type="spellEnd"/>
      <w:r>
        <w:t xml:space="preserve"> que contiene archivos para el repositorio</w:t>
      </w:r>
    </w:p>
    <w:p w:rsidR="00E4762B" w:rsidRDefault="00E4762B" w:rsidP="00E4762B">
      <w:pPr>
        <w:jc w:val="center"/>
      </w:pPr>
      <w:r>
        <w:rPr>
          <w:noProof/>
          <w:lang w:val="es-ES" w:eastAsia="es-ES"/>
        </w:rPr>
        <w:drawing>
          <wp:inline distT="0" distB="0" distL="0" distR="0" wp14:anchorId="25B0EEE1" wp14:editId="6E32C54D">
            <wp:extent cx="3457575" cy="2038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7575" cy="2038350"/>
                    </a:xfrm>
                    <a:prstGeom prst="rect">
                      <a:avLst/>
                    </a:prstGeom>
                  </pic:spPr>
                </pic:pic>
              </a:graphicData>
            </a:graphic>
          </wp:inline>
        </w:drawing>
      </w:r>
    </w:p>
    <w:p w:rsidR="00E4762B" w:rsidRDefault="00E4762B" w:rsidP="00E4762B">
      <w:pPr>
        <w:jc w:val="center"/>
      </w:pPr>
    </w:p>
    <w:p w:rsidR="00E4762B" w:rsidRDefault="00E4762B" w:rsidP="00B11D1E">
      <w:pPr>
        <w:pStyle w:val="Ttulo1"/>
        <w:numPr>
          <w:ilvl w:val="0"/>
          <w:numId w:val="1"/>
        </w:numPr>
        <w:jc w:val="center"/>
      </w:pPr>
      <w:r w:rsidRPr="00ED5A2D">
        <w:lastRenderedPageBreak/>
        <w:t>Configuramos nuestro usuario y correo</w:t>
      </w:r>
    </w:p>
    <w:p w:rsidR="00B11D1E" w:rsidRDefault="00B11D1E" w:rsidP="00B11D1E"/>
    <w:p w:rsidR="006F5AFA" w:rsidRDefault="006F5AFA" w:rsidP="00B11D1E">
      <w:r>
        <w:t xml:space="preserve">Para configurar el usuario y correo, accedemos a la configuración global del repositorio con el comando </w:t>
      </w:r>
      <w:proofErr w:type="spellStart"/>
      <w:r w:rsidRPr="006F5AFA">
        <w:rPr>
          <w:b/>
        </w:rPr>
        <w:t>config</w:t>
      </w:r>
      <w:proofErr w:type="spellEnd"/>
      <w:r w:rsidRPr="006F5AFA">
        <w:rPr>
          <w:b/>
        </w:rPr>
        <w:t xml:space="preserve"> –global</w:t>
      </w:r>
      <w:r>
        <w:t xml:space="preserve">, y ahí podemos cambiar el </w:t>
      </w:r>
      <w:r w:rsidRPr="006F5AFA">
        <w:rPr>
          <w:b/>
        </w:rPr>
        <w:t>user.name</w:t>
      </w:r>
      <w:r>
        <w:t xml:space="preserve"> y el </w:t>
      </w:r>
      <w:proofErr w:type="spellStart"/>
      <w:r w:rsidRPr="006F5AFA">
        <w:rPr>
          <w:b/>
        </w:rPr>
        <w:t>user.email</w:t>
      </w:r>
      <w:proofErr w:type="spellEnd"/>
    </w:p>
    <w:p w:rsidR="006F5AFA" w:rsidRPr="00B11D1E" w:rsidRDefault="006F5AFA" w:rsidP="00B11D1E"/>
    <w:p w:rsidR="00E4762B" w:rsidRDefault="00E4762B" w:rsidP="006F5AFA">
      <w:pPr>
        <w:jc w:val="center"/>
      </w:pPr>
      <w:r>
        <w:rPr>
          <w:noProof/>
          <w:lang w:val="es-ES" w:eastAsia="es-ES"/>
        </w:rPr>
        <w:drawing>
          <wp:inline distT="0" distB="0" distL="0" distR="0" wp14:anchorId="23988922" wp14:editId="5C999C15">
            <wp:extent cx="4895850" cy="704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704850"/>
                    </a:xfrm>
                    <a:prstGeom prst="rect">
                      <a:avLst/>
                    </a:prstGeom>
                  </pic:spPr>
                </pic:pic>
              </a:graphicData>
            </a:graphic>
          </wp:inline>
        </w:drawing>
      </w:r>
    </w:p>
    <w:p w:rsidR="00E4762B" w:rsidRDefault="00E4762B" w:rsidP="00E4762B"/>
    <w:p w:rsidR="00E4762B" w:rsidRDefault="00E4762B" w:rsidP="00B11D1E">
      <w:pPr>
        <w:pStyle w:val="Ttulo1"/>
        <w:numPr>
          <w:ilvl w:val="0"/>
          <w:numId w:val="1"/>
        </w:numPr>
        <w:jc w:val="center"/>
      </w:pPr>
      <w:r w:rsidRPr="00B11D1E">
        <w:t xml:space="preserve">En el archivo </w:t>
      </w:r>
      <w:proofErr w:type="spellStart"/>
      <w:r w:rsidRPr="00B11D1E">
        <w:t>exclude</w:t>
      </w:r>
      <w:proofErr w:type="spellEnd"/>
      <w:r w:rsidRPr="00B11D1E">
        <w:t>, que está en la carpeta oculta .</w:t>
      </w:r>
      <w:proofErr w:type="spellStart"/>
      <w:r w:rsidRPr="00B11D1E">
        <w:t>git</w:t>
      </w:r>
      <w:proofErr w:type="spellEnd"/>
      <w:r w:rsidRPr="00B11D1E">
        <w:t>, excluimos los archivos con extensión *.</w:t>
      </w:r>
      <w:proofErr w:type="spellStart"/>
      <w:r w:rsidRPr="00B11D1E">
        <w:t>dat</w:t>
      </w:r>
      <w:proofErr w:type="spellEnd"/>
    </w:p>
    <w:p w:rsidR="006F5AFA" w:rsidRPr="006F5AFA" w:rsidRDefault="006F5AFA" w:rsidP="006F5AFA"/>
    <w:p w:rsidR="006F5AFA" w:rsidRDefault="006F5AFA" w:rsidP="00E4762B">
      <w:r>
        <w:t xml:space="preserve">El archivo </w:t>
      </w:r>
      <w:proofErr w:type="spellStart"/>
      <w:r w:rsidRPr="006F5AFA">
        <w:rPr>
          <w:b/>
        </w:rPr>
        <w:t>exclude</w:t>
      </w:r>
      <w:proofErr w:type="spellEnd"/>
      <w:r>
        <w:t xml:space="preserve"> se incluyen los archivos que no se quieren subir cuando se hace un </w:t>
      </w:r>
      <w:proofErr w:type="spellStart"/>
      <w:r w:rsidRPr="00080A0D">
        <w:rPr>
          <w:b/>
        </w:rPr>
        <w:t>commit</w:t>
      </w:r>
      <w:proofErr w:type="spellEnd"/>
      <w:r>
        <w:t>.</w:t>
      </w:r>
    </w:p>
    <w:p w:rsidR="00B11D1E" w:rsidRDefault="006F5AFA" w:rsidP="006F5AFA">
      <w:pPr>
        <w:jc w:val="center"/>
      </w:pPr>
      <w:r>
        <w:rPr>
          <w:noProof/>
          <w:lang w:val="es-ES" w:eastAsia="es-ES"/>
        </w:rPr>
        <w:drawing>
          <wp:anchor distT="0" distB="0" distL="114300" distR="114300" simplePos="0" relativeHeight="251663360" behindDoc="0" locked="0" layoutInCell="1" allowOverlap="1">
            <wp:simplePos x="0" y="0"/>
            <wp:positionH relativeFrom="margin">
              <wp:align>left</wp:align>
            </wp:positionH>
            <wp:positionV relativeFrom="paragraph">
              <wp:posOffset>3424555</wp:posOffset>
            </wp:positionV>
            <wp:extent cx="5248275" cy="144780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48275" cy="1447800"/>
                    </a:xfrm>
                    <a:prstGeom prst="rect">
                      <a:avLst/>
                    </a:prstGeom>
                  </pic:spPr>
                </pic:pic>
              </a:graphicData>
            </a:graphic>
          </wp:anchor>
        </w:drawing>
      </w:r>
      <w:r w:rsidR="00B11D1E">
        <w:rPr>
          <w:noProof/>
          <w:lang w:val="es-ES" w:eastAsia="es-ES"/>
        </w:rPr>
        <w:drawing>
          <wp:inline distT="0" distB="0" distL="0" distR="0" wp14:anchorId="4B4E4540" wp14:editId="15DED24D">
            <wp:extent cx="4905375" cy="42862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5375" cy="4286250"/>
                    </a:xfrm>
                    <a:prstGeom prst="rect">
                      <a:avLst/>
                    </a:prstGeom>
                  </pic:spPr>
                </pic:pic>
              </a:graphicData>
            </a:graphic>
          </wp:inline>
        </w:drawing>
      </w:r>
    </w:p>
    <w:p w:rsidR="00B11D1E" w:rsidRDefault="00B11D1E" w:rsidP="00E4762B"/>
    <w:p w:rsidR="00B11D1E" w:rsidRDefault="00B11D1E" w:rsidP="00E4762B"/>
    <w:p w:rsidR="008D0A16" w:rsidRDefault="008D0A16" w:rsidP="008D0A16"/>
    <w:p w:rsidR="008D0A16" w:rsidRDefault="008D0A16" w:rsidP="008D0A16">
      <w:pPr>
        <w:pStyle w:val="Ttulo1"/>
        <w:numPr>
          <w:ilvl w:val="0"/>
          <w:numId w:val="1"/>
        </w:numPr>
      </w:pPr>
      <w:r>
        <w:lastRenderedPageBreak/>
        <w:t xml:space="preserve">Ahora preparamos los archivos para llevarlos al </w:t>
      </w:r>
      <w:proofErr w:type="spellStart"/>
      <w:r>
        <w:t>Stage</w:t>
      </w:r>
      <w:proofErr w:type="spellEnd"/>
      <w:r>
        <w:t>.</w:t>
      </w:r>
    </w:p>
    <w:p w:rsidR="008D0A16" w:rsidRDefault="008D0A16" w:rsidP="008D0A16"/>
    <w:p w:rsidR="006F5AFA" w:rsidRDefault="006F5AFA" w:rsidP="008D0A16">
      <w:r>
        <w:t xml:space="preserve">Para ver el estado del repositorio y sus archivos, se utiliza el comando </w:t>
      </w:r>
      <w:proofErr w:type="spellStart"/>
      <w:r w:rsidRPr="006F5AFA">
        <w:rPr>
          <w:b/>
        </w:rPr>
        <w:t>git</w:t>
      </w:r>
      <w:proofErr w:type="spellEnd"/>
      <w:r w:rsidRPr="006F5AFA">
        <w:rPr>
          <w:b/>
        </w:rPr>
        <w:t xml:space="preserve"> status</w:t>
      </w:r>
      <w:r>
        <w:t>, que muestra si hay archivos no puestos para subir, se ven de color rojo.</w:t>
      </w:r>
    </w:p>
    <w:p w:rsidR="008D0A16" w:rsidRDefault="008D0A16" w:rsidP="006F5AFA">
      <w:pPr>
        <w:jc w:val="center"/>
      </w:pPr>
      <w:r>
        <w:rPr>
          <w:noProof/>
          <w:lang w:val="es-ES" w:eastAsia="es-ES"/>
        </w:rPr>
        <w:drawing>
          <wp:inline distT="0" distB="0" distL="0" distR="0" wp14:anchorId="7818318A" wp14:editId="23C0F611">
            <wp:extent cx="5257800" cy="2200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2200275"/>
                    </a:xfrm>
                    <a:prstGeom prst="rect">
                      <a:avLst/>
                    </a:prstGeom>
                  </pic:spPr>
                </pic:pic>
              </a:graphicData>
            </a:graphic>
          </wp:inline>
        </w:drawing>
      </w:r>
    </w:p>
    <w:p w:rsidR="006F5AFA" w:rsidRDefault="006F5AFA" w:rsidP="008D0A16"/>
    <w:p w:rsidR="006F5AFA" w:rsidRDefault="006F5AFA" w:rsidP="008D0A16">
      <w:pPr>
        <w:rPr>
          <w:b/>
        </w:rPr>
      </w:pPr>
      <w:r>
        <w:t xml:space="preserve">Para subirlos se pueden realizar varios comandos, el que utilizo yo es </w:t>
      </w:r>
      <w:proofErr w:type="spellStart"/>
      <w:r w:rsidRPr="006F5AFA">
        <w:rPr>
          <w:b/>
        </w:rPr>
        <w:t>git</w:t>
      </w:r>
      <w:proofErr w:type="spellEnd"/>
      <w:r w:rsidRPr="006F5AFA">
        <w:rPr>
          <w:b/>
        </w:rPr>
        <w:t xml:space="preserve"> </w:t>
      </w:r>
      <w:proofErr w:type="spellStart"/>
      <w:r w:rsidRPr="006F5AFA">
        <w:rPr>
          <w:b/>
        </w:rPr>
        <w:t>add</w:t>
      </w:r>
      <w:proofErr w:type="spellEnd"/>
      <w:r w:rsidRPr="006F5AFA">
        <w:rPr>
          <w:b/>
        </w:rPr>
        <w:t xml:space="preserve"> </w:t>
      </w:r>
      <w:r>
        <w:rPr>
          <w:b/>
        </w:rPr>
        <w:t>–</w:t>
      </w:r>
      <w:proofErr w:type="spellStart"/>
      <w:r w:rsidRPr="006F5AFA">
        <w:rPr>
          <w:b/>
        </w:rPr>
        <w:t>all</w:t>
      </w:r>
      <w:proofErr w:type="spellEnd"/>
    </w:p>
    <w:p w:rsidR="006F5AFA" w:rsidRDefault="006F5AFA" w:rsidP="008D0A16"/>
    <w:p w:rsidR="008D0A16" w:rsidRDefault="008D0A16" w:rsidP="006F5AFA">
      <w:pPr>
        <w:jc w:val="center"/>
      </w:pPr>
      <w:r>
        <w:rPr>
          <w:noProof/>
          <w:lang w:val="es-ES" w:eastAsia="es-ES"/>
        </w:rPr>
        <w:drawing>
          <wp:inline distT="0" distB="0" distL="0" distR="0" wp14:anchorId="1412C648" wp14:editId="72B1B4B8">
            <wp:extent cx="4191000" cy="381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85348"/>
                    <a:stretch/>
                  </pic:blipFill>
                  <pic:spPr bwMode="auto">
                    <a:xfrm>
                      <a:off x="0" y="0"/>
                      <a:ext cx="4191000" cy="381000"/>
                    </a:xfrm>
                    <a:prstGeom prst="rect">
                      <a:avLst/>
                    </a:prstGeom>
                    <a:ln>
                      <a:noFill/>
                    </a:ln>
                    <a:extLst>
                      <a:ext uri="{53640926-AAD7-44D8-BBD7-CCE9431645EC}">
                        <a14:shadowObscured xmlns:a14="http://schemas.microsoft.com/office/drawing/2010/main"/>
                      </a:ext>
                    </a:extLst>
                  </pic:spPr>
                </pic:pic>
              </a:graphicData>
            </a:graphic>
          </wp:inline>
        </w:drawing>
      </w:r>
    </w:p>
    <w:p w:rsidR="006F5AFA" w:rsidRPr="008D0A16" w:rsidRDefault="006F5AFA" w:rsidP="008D0A16"/>
    <w:p w:rsidR="008D0A16" w:rsidRDefault="008D0A16" w:rsidP="008D0A16">
      <w:pPr>
        <w:pStyle w:val="Ttulo1"/>
        <w:numPr>
          <w:ilvl w:val="0"/>
          <w:numId w:val="1"/>
        </w:numPr>
      </w:pPr>
      <w:r>
        <w:t xml:space="preserve">Comprobamos lo realizado con </w:t>
      </w:r>
      <w:proofErr w:type="spellStart"/>
      <w:r>
        <w:t>git</w:t>
      </w:r>
      <w:proofErr w:type="spellEnd"/>
      <w:r>
        <w:t xml:space="preserve"> status</w:t>
      </w:r>
    </w:p>
    <w:p w:rsidR="006F5AFA" w:rsidRPr="006F5AFA" w:rsidRDefault="006F5AFA" w:rsidP="006F5AFA"/>
    <w:p w:rsidR="006F5AFA" w:rsidRDefault="008D0A16" w:rsidP="006F5AFA">
      <w:pPr>
        <w:jc w:val="center"/>
      </w:pPr>
      <w:r>
        <w:rPr>
          <w:noProof/>
          <w:lang w:val="es-ES" w:eastAsia="es-ES"/>
        </w:rPr>
        <w:drawing>
          <wp:inline distT="0" distB="0" distL="0" distR="0" wp14:anchorId="69E07408" wp14:editId="62D0577C">
            <wp:extent cx="4191000" cy="22574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187"/>
                    <a:stretch/>
                  </pic:blipFill>
                  <pic:spPr bwMode="auto">
                    <a:xfrm>
                      <a:off x="0" y="0"/>
                      <a:ext cx="4191000" cy="2257425"/>
                    </a:xfrm>
                    <a:prstGeom prst="rect">
                      <a:avLst/>
                    </a:prstGeom>
                    <a:ln>
                      <a:noFill/>
                    </a:ln>
                    <a:extLst>
                      <a:ext uri="{53640926-AAD7-44D8-BBD7-CCE9431645EC}">
                        <a14:shadowObscured xmlns:a14="http://schemas.microsoft.com/office/drawing/2010/main"/>
                      </a:ext>
                    </a:extLst>
                  </pic:spPr>
                </pic:pic>
              </a:graphicData>
            </a:graphic>
          </wp:inline>
        </w:drawing>
      </w:r>
    </w:p>
    <w:p w:rsidR="006F5AFA" w:rsidRDefault="006F5AFA" w:rsidP="008D0A16"/>
    <w:p w:rsidR="006F5AFA" w:rsidRPr="008D0A16" w:rsidRDefault="006F5AFA" w:rsidP="008D0A16">
      <w:r>
        <w:t xml:space="preserve">Una vez añadido todos los archivos, realizamos un </w:t>
      </w:r>
      <w:proofErr w:type="spellStart"/>
      <w:r w:rsidRPr="006F5AFA">
        <w:rPr>
          <w:b/>
        </w:rPr>
        <w:t>git</w:t>
      </w:r>
      <w:proofErr w:type="spellEnd"/>
      <w:r w:rsidRPr="006F5AFA">
        <w:rPr>
          <w:b/>
        </w:rPr>
        <w:t xml:space="preserve"> status</w:t>
      </w:r>
      <w:r>
        <w:t xml:space="preserve"> y vemos que los archivos que antes estaban en rojo ahora están verdes, porque están listos para ser subidos al repositorio remoto</w:t>
      </w:r>
    </w:p>
    <w:p w:rsidR="008D0A16" w:rsidRDefault="008D0A16" w:rsidP="008D0A16">
      <w:pPr>
        <w:pStyle w:val="Ttulo1"/>
        <w:numPr>
          <w:ilvl w:val="0"/>
          <w:numId w:val="1"/>
        </w:numPr>
      </w:pPr>
      <w:r>
        <w:lastRenderedPageBreak/>
        <w:t xml:space="preserve">Confirmamos lo que hay en el </w:t>
      </w:r>
      <w:proofErr w:type="spellStart"/>
      <w:r>
        <w:t>Stage</w:t>
      </w:r>
      <w:proofErr w:type="spellEnd"/>
      <w:r>
        <w:t xml:space="preserve"> al Repositorio</w:t>
      </w:r>
    </w:p>
    <w:p w:rsidR="006F5AFA" w:rsidRDefault="006F5AFA" w:rsidP="006F5AFA"/>
    <w:p w:rsidR="006F5AFA" w:rsidRPr="006F5AFA" w:rsidRDefault="006F5AFA" w:rsidP="006F5AFA">
      <w:r>
        <w:t xml:space="preserve">Para añadir estos archivos al repositorio, utilizamos el comando </w:t>
      </w:r>
      <w:proofErr w:type="spellStart"/>
      <w:r w:rsidRPr="006F5AFA">
        <w:rPr>
          <w:b/>
        </w:rPr>
        <w:t>git</w:t>
      </w:r>
      <w:proofErr w:type="spellEnd"/>
      <w:r w:rsidRPr="006F5AFA">
        <w:rPr>
          <w:b/>
        </w:rPr>
        <w:t xml:space="preserve"> </w:t>
      </w:r>
      <w:proofErr w:type="spellStart"/>
      <w:r w:rsidRPr="006F5AFA">
        <w:rPr>
          <w:b/>
        </w:rPr>
        <w:t>commit</w:t>
      </w:r>
      <w:proofErr w:type="spellEnd"/>
      <w:r w:rsidRPr="006F5AFA">
        <w:rPr>
          <w:b/>
        </w:rPr>
        <w:t xml:space="preserve"> -m “X”</w:t>
      </w:r>
      <w:r>
        <w:t xml:space="preserve">, donde X es el título del </w:t>
      </w:r>
      <w:proofErr w:type="spellStart"/>
      <w:r w:rsidRPr="003C294D">
        <w:rPr>
          <w:b/>
        </w:rPr>
        <w:t>commit</w:t>
      </w:r>
      <w:proofErr w:type="spellEnd"/>
      <w:r>
        <w:t>.</w:t>
      </w:r>
    </w:p>
    <w:p w:rsidR="008D0A16" w:rsidRDefault="008D0A16" w:rsidP="008D0A16"/>
    <w:p w:rsidR="008D0A16" w:rsidRDefault="008D0A16" w:rsidP="006F5AFA">
      <w:pPr>
        <w:jc w:val="center"/>
      </w:pPr>
      <w:r>
        <w:rPr>
          <w:noProof/>
          <w:lang w:val="es-ES" w:eastAsia="es-ES"/>
        </w:rPr>
        <w:drawing>
          <wp:inline distT="0" distB="0" distL="0" distR="0" wp14:anchorId="4ABAB45F" wp14:editId="5A8B5698">
            <wp:extent cx="3667125" cy="15525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7125" cy="1552575"/>
                    </a:xfrm>
                    <a:prstGeom prst="rect">
                      <a:avLst/>
                    </a:prstGeom>
                  </pic:spPr>
                </pic:pic>
              </a:graphicData>
            </a:graphic>
          </wp:inline>
        </w:drawing>
      </w:r>
    </w:p>
    <w:p w:rsidR="006F5AFA" w:rsidRPr="008D0A16" w:rsidRDefault="006F5AFA" w:rsidP="006F5AFA">
      <w:pPr>
        <w:jc w:val="center"/>
      </w:pPr>
    </w:p>
    <w:p w:rsidR="008D0A16" w:rsidRDefault="008D0A16" w:rsidP="008D0A16">
      <w:pPr>
        <w:pStyle w:val="Ttulo1"/>
        <w:numPr>
          <w:ilvl w:val="0"/>
          <w:numId w:val="1"/>
        </w:numPr>
      </w:pPr>
      <w:r>
        <w:t>Modificamos los archivos uno.txt y cinco.txt</w:t>
      </w:r>
    </w:p>
    <w:p w:rsidR="006F5AFA" w:rsidRPr="006F5AFA" w:rsidRDefault="006F5AFA" w:rsidP="006F5AFA"/>
    <w:p w:rsidR="008D0A16" w:rsidRDefault="008D0A16" w:rsidP="006F5AFA">
      <w:pPr>
        <w:jc w:val="center"/>
      </w:pPr>
      <w:r>
        <w:rPr>
          <w:noProof/>
          <w:lang w:val="es-ES" w:eastAsia="es-ES"/>
        </w:rPr>
        <w:drawing>
          <wp:inline distT="0" distB="0" distL="0" distR="0" wp14:anchorId="326AD47A" wp14:editId="7D3E68A7">
            <wp:extent cx="3876675" cy="1314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76675" cy="1314450"/>
                    </a:xfrm>
                    <a:prstGeom prst="rect">
                      <a:avLst/>
                    </a:prstGeom>
                  </pic:spPr>
                </pic:pic>
              </a:graphicData>
            </a:graphic>
          </wp:inline>
        </w:drawing>
      </w:r>
    </w:p>
    <w:p w:rsidR="006F5AFA" w:rsidRDefault="006F5AFA" w:rsidP="008D0A16"/>
    <w:p w:rsidR="008D0A16" w:rsidRDefault="008D0A16" w:rsidP="008D0A16">
      <w:pPr>
        <w:pStyle w:val="Ttulo1"/>
        <w:numPr>
          <w:ilvl w:val="0"/>
          <w:numId w:val="1"/>
        </w:numPr>
      </w:pPr>
      <w:r>
        <w:t>Comprobamos de nuevo el estado</w:t>
      </w:r>
    </w:p>
    <w:p w:rsidR="008D0A16" w:rsidRDefault="008D0A16" w:rsidP="006F5AFA">
      <w:pPr>
        <w:pStyle w:val="Ttulo1"/>
        <w:jc w:val="center"/>
      </w:pPr>
      <w:r>
        <w:rPr>
          <w:noProof/>
          <w:lang w:val="es-ES" w:eastAsia="es-ES"/>
        </w:rPr>
        <w:drawing>
          <wp:inline distT="0" distB="0" distL="0" distR="0" wp14:anchorId="42992C2B" wp14:editId="02292729">
            <wp:extent cx="5248275" cy="1733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275" cy="1733550"/>
                    </a:xfrm>
                    <a:prstGeom prst="rect">
                      <a:avLst/>
                    </a:prstGeom>
                  </pic:spPr>
                </pic:pic>
              </a:graphicData>
            </a:graphic>
          </wp:inline>
        </w:drawing>
      </w:r>
    </w:p>
    <w:p w:rsidR="006F5AFA" w:rsidRDefault="006F5AFA" w:rsidP="006F5AFA"/>
    <w:p w:rsidR="006F5AFA" w:rsidRPr="006F5AFA" w:rsidRDefault="006F5AFA" w:rsidP="006F5AFA">
      <w:r>
        <w:t xml:space="preserve">Para ver en general si hay algún cambio, hacemos un </w:t>
      </w:r>
      <w:proofErr w:type="spellStart"/>
      <w:r w:rsidRPr="003C294D">
        <w:rPr>
          <w:b/>
        </w:rPr>
        <w:t>git</w:t>
      </w:r>
      <w:proofErr w:type="spellEnd"/>
      <w:r w:rsidRPr="003C294D">
        <w:rPr>
          <w:b/>
        </w:rPr>
        <w:t xml:space="preserve"> status</w:t>
      </w:r>
      <w:r>
        <w:t xml:space="preserve"> y se mostrara si hay algún archivo modificado.</w:t>
      </w:r>
    </w:p>
    <w:p w:rsidR="008D0A16" w:rsidRDefault="008D0A16" w:rsidP="008D0A16">
      <w:pPr>
        <w:pStyle w:val="Ttulo1"/>
        <w:numPr>
          <w:ilvl w:val="0"/>
          <w:numId w:val="1"/>
        </w:numPr>
      </w:pPr>
      <w:r>
        <w:lastRenderedPageBreak/>
        <w:t xml:space="preserve">Ver las diferencias entre los archivos con </w:t>
      </w:r>
      <w:proofErr w:type="spellStart"/>
      <w:r>
        <w:t>git</w:t>
      </w:r>
      <w:proofErr w:type="spellEnd"/>
      <w:r>
        <w:t xml:space="preserve"> </w:t>
      </w:r>
      <w:proofErr w:type="spellStart"/>
      <w:r>
        <w:t>diff</w:t>
      </w:r>
      <w:proofErr w:type="spellEnd"/>
    </w:p>
    <w:p w:rsidR="008D0A16" w:rsidRDefault="008D0A16" w:rsidP="008D0A16"/>
    <w:p w:rsidR="008D0A16" w:rsidRDefault="008D0A16" w:rsidP="006F33CF">
      <w:pPr>
        <w:jc w:val="center"/>
      </w:pPr>
      <w:r>
        <w:rPr>
          <w:noProof/>
          <w:lang w:val="es-ES" w:eastAsia="es-ES"/>
        </w:rPr>
        <w:drawing>
          <wp:inline distT="0" distB="0" distL="0" distR="0" wp14:anchorId="60CEE708" wp14:editId="276E31EA">
            <wp:extent cx="3876675" cy="2324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2324100"/>
                    </a:xfrm>
                    <a:prstGeom prst="rect">
                      <a:avLst/>
                    </a:prstGeom>
                    <a:ln>
                      <a:noFill/>
                    </a:ln>
                  </pic:spPr>
                </pic:pic>
              </a:graphicData>
            </a:graphic>
          </wp:inline>
        </w:drawing>
      </w:r>
    </w:p>
    <w:p w:rsidR="006F33CF" w:rsidRDefault="006F33CF" w:rsidP="008D0A16"/>
    <w:p w:rsidR="006F33CF" w:rsidRDefault="006F33CF" w:rsidP="008D0A16">
      <w:pPr>
        <w:rPr>
          <w:ins w:id="2" w:author="Emiliano Montesdeoca del Puerto" w:date="2017-05-05T12:36:00Z"/>
        </w:rPr>
      </w:pPr>
      <w:r>
        <w:t xml:space="preserve">Con el comando </w:t>
      </w:r>
      <w:proofErr w:type="spellStart"/>
      <w:r w:rsidRPr="006F33CF">
        <w:rPr>
          <w:b/>
        </w:rPr>
        <w:t>git</w:t>
      </w:r>
      <w:proofErr w:type="spellEnd"/>
      <w:r w:rsidRPr="006F33CF">
        <w:rPr>
          <w:b/>
        </w:rPr>
        <w:t xml:space="preserve"> </w:t>
      </w:r>
      <w:proofErr w:type="spellStart"/>
      <w:r w:rsidRPr="006F33CF">
        <w:rPr>
          <w:b/>
        </w:rPr>
        <w:t>diff</w:t>
      </w:r>
      <w:proofErr w:type="spellEnd"/>
      <w:r>
        <w:t>, nos muestra las diferencias de los archivos modificados.</w:t>
      </w:r>
    </w:p>
    <w:p w:rsidR="008D0A16" w:rsidRDefault="008D0A16" w:rsidP="008D0A16">
      <w:pPr>
        <w:pStyle w:val="Ttulo1"/>
        <w:numPr>
          <w:ilvl w:val="0"/>
          <w:numId w:val="1"/>
        </w:numPr>
      </w:pPr>
      <w:r>
        <w:t>Preparamos los archivos cambiados</w:t>
      </w:r>
    </w:p>
    <w:p w:rsidR="006F33CF" w:rsidRPr="006F33CF" w:rsidRDefault="006F33CF" w:rsidP="006F33CF"/>
    <w:p w:rsidR="008D0A16" w:rsidRPr="008D0A16" w:rsidRDefault="008D0A16" w:rsidP="006F33CF">
      <w:pPr>
        <w:jc w:val="center"/>
      </w:pPr>
      <w:r>
        <w:rPr>
          <w:noProof/>
          <w:lang w:val="es-ES" w:eastAsia="es-ES"/>
        </w:rPr>
        <w:drawing>
          <wp:inline distT="0" distB="0" distL="0" distR="0" wp14:anchorId="2A10BB57" wp14:editId="78C3888B">
            <wp:extent cx="3724275" cy="361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74150"/>
                    <a:stretch/>
                  </pic:blipFill>
                  <pic:spPr bwMode="auto">
                    <a:xfrm>
                      <a:off x="0" y="0"/>
                      <a:ext cx="3724275" cy="361950"/>
                    </a:xfrm>
                    <a:prstGeom prst="rect">
                      <a:avLst/>
                    </a:prstGeom>
                    <a:ln>
                      <a:noFill/>
                    </a:ln>
                    <a:extLst>
                      <a:ext uri="{53640926-AAD7-44D8-BBD7-CCE9431645EC}">
                        <a14:shadowObscured xmlns:a14="http://schemas.microsoft.com/office/drawing/2010/main"/>
                      </a:ext>
                    </a:extLst>
                  </pic:spPr>
                </pic:pic>
              </a:graphicData>
            </a:graphic>
          </wp:inline>
        </w:drawing>
      </w:r>
    </w:p>
    <w:p w:rsidR="008D0A16" w:rsidRDefault="008D0A16" w:rsidP="008D0A16">
      <w:pPr>
        <w:pStyle w:val="Ttulo1"/>
        <w:numPr>
          <w:ilvl w:val="0"/>
          <w:numId w:val="1"/>
        </w:numPr>
      </w:pPr>
      <w:r>
        <w:t>Confirmamos al Repositorio.</w:t>
      </w:r>
    </w:p>
    <w:p w:rsidR="006F33CF" w:rsidRPr="006F33CF" w:rsidRDefault="006F33CF" w:rsidP="006F33CF"/>
    <w:p w:rsidR="006F33CF" w:rsidRDefault="006F33CF" w:rsidP="008D0A16">
      <w:r>
        <w:t xml:space="preserve">Realizamos un </w:t>
      </w:r>
      <w:proofErr w:type="spellStart"/>
      <w:r w:rsidRPr="006F33CF">
        <w:rPr>
          <w:b/>
        </w:rPr>
        <w:t>commit</w:t>
      </w:r>
      <w:proofErr w:type="spellEnd"/>
      <w:r>
        <w:t xml:space="preserve"> para subir los cambios</w:t>
      </w:r>
    </w:p>
    <w:p w:rsidR="008D0A16" w:rsidRDefault="008D0A16" w:rsidP="006F33CF">
      <w:pPr>
        <w:jc w:val="center"/>
      </w:pPr>
      <w:r>
        <w:rPr>
          <w:noProof/>
          <w:lang w:val="es-ES" w:eastAsia="es-ES"/>
        </w:rPr>
        <w:drawing>
          <wp:inline distT="0" distB="0" distL="0" distR="0" wp14:anchorId="26D1CB86" wp14:editId="7D74AB1C">
            <wp:extent cx="3724275" cy="9334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3129" b="10204"/>
                    <a:stretch/>
                  </pic:blipFill>
                  <pic:spPr bwMode="auto">
                    <a:xfrm>
                      <a:off x="0" y="0"/>
                      <a:ext cx="3724275" cy="933450"/>
                    </a:xfrm>
                    <a:prstGeom prst="rect">
                      <a:avLst/>
                    </a:prstGeom>
                    <a:ln>
                      <a:noFill/>
                    </a:ln>
                    <a:extLst>
                      <a:ext uri="{53640926-AAD7-44D8-BBD7-CCE9431645EC}">
                        <a14:shadowObscured xmlns:a14="http://schemas.microsoft.com/office/drawing/2010/main"/>
                      </a:ext>
                    </a:extLst>
                  </pic:spPr>
                </pic:pic>
              </a:graphicData>
            </a:graphic>
          </wp:inline>
        </w:drawing>
      </w:r>
    </w:p>
    <w:p w:rsidR="00D4335A" w:rsidRPr="008D0A16" w:rsidRDefault="006F33CF" w:rsidP="008D0A16">
      <w:r>
        <w:br w:type="page"/>
      </w:r>
    </w:p>
    <w:p w:rsidR="008D0A16" w:rsidRDefault="008D0A16" w:rsidP="008D0A16">
      <w:pPr>
        <w:pStyle w:val="Ttulo1"/>
        <w:numPr>
          <w:ilvl w:val="0"/>
          <w:numId w:val="1"/>
        </w:numPr>
      </w:pPr>
      <w:r>
        <w:lastRenderedPageBreak/>
        <w:t xml:space="preserve">Ver mediante log los </w:t>
      </w:r>
      <w:proofErr w:type="spellStart"/>
      <w:r>
        <w:t>commits</w:t>
      </w:r>
      <w:proofErr w:type="spellEnd"/>
      <w:r>
        <w:t xml:space="preserve"> realizados.</w:t>
      </w:r>
    </w:p>
    <w:p w:rsidR="006F33CF" w:rsidRDefault="006F33CF" w:rsidP="006F33CF"/>
    <w:p w:rsidR="006F33CF" w:rsidRPr="006F33CF" w:rsidRDefault="006F33CF" w:rsidP="006F33CF">
      <w:r>
        <w:t xml:space="preserve">Para ver los cambios se utiliza el comando </w:t>
      </w:r>
      <w:proofErr w:type="spellStart"/>
      <w:r>
        <w:rPr>
          <w:b/>
        </w:rPr>
        <w:t>git</w:t>
      </w:r>
      <w:proofErr w:type="spellEnd"/>
      <w:r>
        <w:rPr>
          <w:b/>
        </w:rPr>
        <w:t xml:space="preserve"> log</w:t>
      </w:r>
      <w:r>
        <w:t xml:space="preserve">, que muestra todos los </w:t>
      </w:r>
      <w:proofErr w:type="spellStart"/>
      <w:r w:rsidRPr="006F33CF">
        <w:rPr>
          <w:b/>
        </w:rPr>
        <w:t>commits</w:t>
      </w:r>
      <w:proofErr w:type="spellEnd"/>
      <w:r>
        <w:t xml:space="preserve"> realizados.</w:t>
      </w:r>
    </w:p>
    <w:p w:rsidR="0078631C" w:rsidRPr="0078631C" w:rsidRDefault="0078631C" w:rsidP="0078631C"/>
    <w:p w:rsidR="0078631C" w:rsidRDefault="0078631C" w:rsidP="006F33CF">
      <w:pPr>
        <w:jc w:val="center"/>
      </w:pPr>
      <w:r>
        <w:rPr>
          <w:noProof/>
          <w:lang w:val="es-ES" w:eastAsia="es-ES"/>
        </w:rPr>
        <w:drawing>
          <wp:inline distT="0" distB="0" distL="0" distR="0" wp14:anchorId="43A90AF3" wp14:editId="77A6FC56">
            <wp:extent cx="3781425" cy="16287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1425" cy="1628775"/>
                    </a:xfrm>
                    <a:prstGeom prst="rect">
                      <a:avLst/>
                    </a:prstGeom>
                  </pic:spPr>
                </pic:pic>
              </a:graphicData>
            </a:graphic>
          </wp:inline>
        </w:drawing>
      </w:r>
    </w:p>
    <w:p w:rsidR="0078631C" w:rsidRPr="0078631C" w:rsidRDefault="0078631C" w:rsidP="0078631C"/>
    <w:p w:rsidR="008D0A16" w:rsidRDefault="008D0A16" w:rsidP="008D0A16">
      <w:pPr>
        <w:pStyle w:val="Ttulo1"/>
        <w:numPr>
          <w:ilvl w:val="0"/>
          <w:numId w:val="1"/>
        </w:numPr>
      </w:pPr>
      <w:r>
        <w:t xml:space="preserve">Restauramos los archivos uno.txt y cinco.txt de uno en uno al </w:t>
      </w:r>
      <w:proofErr w:type="spellStart"/>
      <w:r>
        <w:t>Working</w:t>
      </w:r>
      <w:proofErr w:type="spellEnd"/>
      <w:r>
        <w:t xml:space="preserve"> Directory</w:t>
      </w:r>
    </w:p>
    <w:p w:rsidR="006F33CF" w:rsidRDefault="006F33CF" w:rsidP="006F33CF"/>
    <w:p w:rsidR="006F33CF" w:rsidRPr="006F33CF" w:rsidRDefault="006F33CF" w:rsidP="006F33CF">
      <w:r>
        <w:t xml:space="preserve">Para restaurar un </w:t>
      </w:r>
      <w:proofErr w:type="spellStart"/>
      <w:r w:rsidRPr="003C294D">
        <w:rPr>
          <w:b/>
        </w:rPr>
        <w:t>commit</w:t>
      </w:r>
      <w:proofErr w:type="spellEnd"/>
      <w:r>
        <w:t xml:space="preserve"> realizado se tiene que saber el ID del </w:t>
      </w:r>
      <w:proofErr w:type="spellStart"/>
      <w:r w:rsidRPr="003C294D">
        <w:rPr>
          <w:b/>
        </w:rPr>
        <w:t>commit</w:t>
      </w:r>
      <w:proofErr w:type="spellEnd"/>
      <w:r>
        <w:t xml:space="preserve">, y se utiliza con el comando </w:t>
      </w:r>
      <w:proofErr w:type="spellStart"/>
      <w:r w:rsidRPr="006F33CF">
        <w:rPr>
          <w:b/>
        </w:rPr>
        <w:t>git</w:t>
      </w:r>
      <w:proofErr w:type="spellEnd"/>
      <w:r w:rsidRPr="006F33CF">
        <w:rPr>
          <w:b/>
        </w:rPr>
        <w:t xml:space="preserve"> </w:t>
      </w:r>
      <w:proofErr w:type="spellStart"/>
      <w:r w:rsidRPr="006F33CF">
        <w:rPr>
          <w:b/>
        </w:rPr>
        <w:t>checkout</w:t>
      </w:r>
      <w:proofErr w:type="spellEnd"/>
      <w:r>
        <w:rPr>
          <w:b/>
        </w:rPr>
        <w:t>.</w:t>
      </w:r>
    </w:p>
    <w:p w:rsidR="0078631C" w:rsidRDefault="0078631C" w:rsidP="0078631C"/>
    <w:p w:rsidR="0078631C" w:rsidRPr="0078631C" w:rsidRDefault="0078631C" w:rsidP="006F33CF">
      <w:pPr>
        <w:jc w:val="center"/>
      </w:pPr>
      <w:r>
        <w:rPr>
          <w:noProof/>
          <w:lang w:val="es-ES" w:eastAsia="es-ES"/>
        </w:rPr>
        <w:drawing>
          <wp:inline distT="0" distB="0" distL="0" distR="0" wp14:anchorId="4E114063" wp14:editId="7A912250">
            <wp:extent cx="4133850" cy="5619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33850" cy="561975"/>
                    </a:xfrm>
                    <a:prstGeom prst="rect">
                      <a:avLst/>
                    </a:prstGeom>
                  </pic:spPr>
                </pic:pic>
              </a:graphicData>
            </a:graphic>
          </wp:inline>
        </w:drawing>
      </w:r>
    </w:p>
    <w:p w:rsidR="008D0A16" w:rsidRDefault="008D0A16" w:rsidP="008D0A16">
      <w:pPr>
        <w:pStyle w:val="Ttulo1"/>
        <w:numPr>
          <w:ilvl w:val="0"/>
          <w:numId w:val="1"/>
        </w:numPr>
      </w:pPr>
      <w:r>
        <w:t>Comprobamos de nuevo el estado.</w:t>
      </w:r>
    </w:p>
    <w:p w:rsidR="0078631C" w:rsidRDefault="0078631C" w:rsidP="0078631C"/>
    <w:p w:rsidR="006F33CF" w:rsidRDefault="006F33CF" w:rsidP="0078631C">
      <w:proofErr w:type="spellStart"/>
      <w:r w:rsidRPr="006F33CF">
        <w:rPr>
          <w:b/>
        </w:rPr>
        <w:t>Git</w:t>
      </w:r>
      <w:proofErr w:type="spellEnd"/>
      <w:r w:rsidRPr="006F33CF">
        <w:rPr>
          <w:b/>
        </w:rPr>
        <w:t xml:space="preserve"> status</w:t>
      </w:r>
      <w:r>
        <w:t xml:space="preserve"> para saber el estado del repositorio.</w:t>
      </w:r>
    </w:p>
    <w:p w:rsidR="006F33CF" w:rsidRDefault="0078631C" w:rsidP="006F33CF">
      <w:pPr>
        <w:jc w:val="center"/>
      </w:pPr>
      <w:r>
        <w:rPr>
          <w:noProof/>
          <w:lang w:val="es-ES" w:eastAsia="es-ES"/>
        </w:rPr>
        <w:drawing>
          <wp:inline distT="0" distB="0" distL="0" distR="0" wp14:anchorId="4A58F69D" wp14:editId="48ADA6BA">
            <wp:extent cx="4248150" cy="6000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48150" cy="600075"/>
                    </a:xfrm>
                    <a:prstGeom prst="rect">
                      <a:avLst/>
                    </a:prstGeom>
                  </pic:spPr>
                </pic:pic>
              </a:graphicData>
            </a:graphic>
          </wp:inline>
        </w:drawing>
      </w:r>
    </w:p>
    <w:p w:rsidR="0078631C" w:rsidRPr="0078631C" w:rsidRDefault="006F33CF" w:rsidP="006F33CF">
      <w:r>
        <w:br w:type="page"/>
      </w:r>
    </w:p>
    <w:p w:rsidR="008D0A16" w:rsidRDefault="008D0A16" w:rsidP="008D0A16">
      <w:pPr>
        <w:pStyle w:val="Ttulo1"/>
        <w:numPr>
          <w:ilvl w:val="0"/>
          <w:numId w:val="1"/>
        </w:numPr>
      </w:pPr>
      <w:r>
        <w:lastRenderedPageBreak/>
        <w:t>Crear el repositorio nuevo en GitHub</w:t>
      </w:r>
    </w:p>
    <w:p w:rsidR="006F33CF" w:rsidRDefault="006F33CF" w:rsidP="006F33CF"/>
    <w:p w:rsidR="0078631C" w:rsidRDefault="006F33CF" w:rsidP="0078631C">
      <w:r>
        <w:t>En la página web de GitHub creamos un repositorio, para poder subir nuestro repositorio a su servicio de hosting.</w:t>
      </w:r>
    </w:p>
    <w:p w:rsidR="0078631C" w:rsidRPr="0078631C" w:rsidRDefault="0078631C" w:rsidP="0078631C">
      <w:r>
        <w:rPr>
          <w:noProof/>
          <w:lang w:val="es-ES" w:eastAsia="es-ES"/>
        </w:rPr>
        <w:drawing>
          <wp:inline distT="0" distB="0" distL="0" distR="0" wp14:anchorId="1F61CD14" wp14:editId="1271FC7F">
            <wp:extent cx="5400040" cy="41967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196715"/>
                    </a:xfrm>
                    <a:prstGeom prst="rect">
                      <a:avLst/>
                    </a:prstGeom>
                  </pic:spPr>
                </pic:pic>
              </a:graphicData>
            </a:graphic>
          </wp:inline>
        </w:drawing>
      </w:r>
    </w:p>
    <w:p w:rsidR="006F33CF" w:rsidRDefault="008D0A16" w:rsidP="006F33CF">
      <w:pPr>
        <w:pStyle w:val="Ttulo1"/>
        <w:numPr>
          <w:ilvl w:val="0"/>
          <w:numId w:val="1"/>
        </w:numPr>
      </w:pPr>
      <w:r>
        <w:t>Crear el enlace desde GIT al Repositorio remoto en GitHub</w:t>
      </w:r>
    </w:p>
    <w:p w:rsidR="006F33CF" w:rsidRPr="006F33CF" w:rsidRDefault="006F33CF" w:rsidP="006F33CF"/>
    <w:p w:rsidR="0078631C" w:rsidRDefault="006F33CF" w:rsidP="0078631C">
      <w:r>
        <w:t>Añadimos el repositorio remoto a nuestro repositorio local</w:t>
      </w:r>
    </w:p>
    <w:p w:rsidR="006F33CF" w:rsidRPr="0078631C" w:rsidRDefault="006F33CF" w:rsidP="0078631C"/>
    <w:p w:rsidR="0078631C" w:rsidRPr="0078631C" w:rsidRDefault="0078631C" w:rsidP="006F33CF">
      <w:pPr>
        <w:jc w:val="center"/>
      </w:pPr>
      <w:r>
        <w:rPr>
          <w:noProof/>
          <w:lang w:val="es-ES" w:eastAsia="es-ES"/>
        </w:rPr>
        <w:drawing>
          <wp:inline distT="0" distB="0" distL="0" distR="0" wp14:anchorId="7071B711" wp14:editId="15CB6CFA">
            <wp:extent cx="5181600" cy="4286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1600" cy="428625"/>
                    </a:xfrm>
                    <a:prstGeom prst="rect">
                      <a:avLst/>
                    </a:prstGeom>
                  </pic:spPr>
                </pic:pic>
              </a:graphicData>
            </a:graphic>
          </wp:inline>
        </w:drawing>
      </w:r>
    </w:p>
    <w:p w:rsidR="006F33CF" w:rsidRDefault="006F33CF">
      <w:pPr>
        <w:rPr>
          <w:rFonts w:asciiTheme="majorHAnsi" w:eastAsiaTheme="majorEastAsia" w:hAnsiTheme="majorHAnsi" w:cstheme="majorBidi"/>
          <w:color w:val="2E74B5" w:themeColor="accent1" w:themeShade="BF"/>
          <w:sz w:val="32"/>
          <w:szCs w:val="32"/>
        </w:rPr>
      </w:pPr>
      <w:r>
        <w:br w:type="page"/>
      </w:r>
    </w:p>
    <w:p w:rsidR="008D0A16" w:rsidRDefault="008D0A16" w:rsidP="008D0A16">
      <w:pPr>
        <w:pStyle w:val="Ttulo1"/>
        <w:numPr>
          <w:ilvl w:val="0"/>
          <w:numId w:val="1"/>
        </w:numPr>
      </w:pPr>
      <w:r>
        <w:lastRenderedPageBreak/>
        <w:t>Ver los enlaces que tenemos</w:t>
      </w:r>
    </w:p>
    <w:p w:rsidR="006F33CF" w:rsidRDefault="006F33CF" w:rsidP="006F33CF"/>
    <w:p w:rsidR="006F33CF" w:rsidRPr="006F33CF" w:rsidRDefault="006F33CF" w:rsidP="006F33CF">
      <w:r>
        <w:t xml:space="preserve">Usando </w:t>
      </w:r>
      <w:proofErr w:type="spellStart"/>
      <w:r>
        <w:rPr>
          <w:b/>
        </w:rPr>
        <w:t>git</w:t>
      </w:r>
      <w:proofErr w:type="spellEnd"/>
      <w:r>
        <w:rPr>
          <w:b/>
        </w:rPr>
        <w:t xml:space="preserve"> </w:t>
      </w:r>
      <w:proofErr w:type="spellStart"/>
      <w:r>
        <w:rPr>
          <w:b/>
        </w:rPr>
        <w:t>remote</w:t>
      </w:r>
      <w:proofErr w:type="spellEnd"/>
      <w:r>
        <w:rPr>
          <w:b/>
        </w:rPr>
        <w:t xml:space="preserve"> -v </w:t>
      </w:r>
      <w:r>
        <w:t>podemos ver los enlaces del repositorio.</w:t>
      </w:r>
    </w:p>
    <w:p w:rsidR="0078631C" w:rsidRDefault="0078631C" w:rsidP="0078631C"/>
    <w:p w:rsidR="0078631C" w:rsidRPr="0078631C" w:rsidRDefault="0078631C" w:rsidP="006F33CF">
      <w:pPr>
        <w:jc w:val="center"/>
      </w:pPr>
      <w:r>
        <w:rPr>
          <w:noProof/>
          <w:lang w:val="es-ES" w:eastAsia="es-ES"/>
        </w:rPr>
        <w:drawing>
          <wp:inline distT="0" distB="0" distL="0" distR="0" wp14:anchorId="34C58E68" wp14:editId="665028AB">
            <wp:extent cx="4572000" cy="5715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2000" cy="571500"/>
                    </a:xfrm>
                    <a:prstGeom prst="rect">
                      <a:avLst/>
                    </a:prstGeom>
                  </pic:spPr>
                </pic:pic>
              </a:graphicData>
            </a:graphic>
          </wp:inline>
        </w:drawing>
      </w:r>
    </w:p>
    <w:p w:rsidR="008D0A16" w:rsidRDefault="008D0A16" w:rsidP="008D0A16">
      <w:pPr>
        <w:pStyle w:val="Ttulo1"/>
        <w:numPr>
          <w:ilvl w:val="0"/>
          <w:numId w:val="1"/>
        </w:numPr>
      </w:pPr>
      <w:r>
        <w:t>Subir a GitHub el repositorio local</w:t>
      </w:r>
    </w:p>
    <w:p w:rsidR="006F33CF" w:rsidRDefault="006F33CF" w:rsidP="006F33CF"/>
    <w:p w:rsidR="006F33CF" w:rsidRPr="006F33CF" w:rsidRDefault="006F33CF" w:rsidP="006F33CF">
      <w:r>
        <w:t xml:space="preserve">Para subir cambios al repositorio remoto hay que utilizar el comando </w:t>
      </w:r>
      <w:proofErr w:type="spellStart"/>
      <w:r>
        <w:rPr>
          <w:b/>
        </w:rPr>
        <w:t>git</w:t>
      </w:r>
      <w:proofErr w:type="spellEnd"/>
      <w:r>
        <w:rPr>
          <w:b/>
        </w:rPr>
        <w:t xml:space="preserve"> </w:t>
      </w:r>
      <w:proofErr w:type="spellStart"/>
      <w:r>
        <w:rPr>
          <w:b/>
        </w:rPr>
        <w:t>push</w:t>
      </w:r>
      <w:proofErr w:type="spellEnd"/>
      <w:r>
        <w:rPr>
          <w:b/>
        </w:rPr>
        <w:t>.</w:t>
      </w:r>
    </w:p>
    <w:p w:rsidR="0078631C" w:rsidRDefault="0078631C" w:rsidP="0078631C"/>
    <w:p w:rsidR="0078631C" w:rsidRPr="0078631C" w:rsidRDefault="0078631C" w:rsidP="006F33CF">
      <w:pPr>
        <w:jc w:val="center"/>
      </w:pPr>
      <w:r>
        <w:rPr>
          <w:noProof/>
          <w:lang w:val="es-ES" w:eastAsia="es-ES"/>
        </w:rPr>
        <w:drawing>
          <wp:inline distT="0" distB="0" distL="0" distR="0" wp14:anchorId="6424983B" wp14:editId="0FADB31A">
            <wp:extent cx="4448175" cy="141922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48175" cy="1419225"/>
                    </a:xfrm>
                    <a:prstGeom prst="rect">
                      <a:avLst/>
                    </a:prstGeom>
                  </pic:spPr>
                </pic:pic>
              </a:graphicData>
            </a:graphic>
          </wp:inline>
        </w:drawing>
      </w:r>
    </w:p>
    <w:p w:rsidR="00B11D1E" w:rsidRDefault="008D0A16" w:rsidP="008D0A16">
      <w:pPr>
        <w:pStyle w:val="Ttulo1"/>
        <w:numPr>
          <w:ilvl w:val="0"/>
          <w:numId w:val="1"/>
        </w:numPr>
      </w:pPr>
      <w:r>
        <w:t>Comprobar en GitHub la presencia del repositorio con los ficheros subidos.</w:t>
      </w:r>
    </w:p>
    <w:p w:rsidR="006F33CF" w:rsidRDefault="006F33CF" w:rsidP="006F33CF"/>
    <w:p w:rsidR="006F33CF" w:rsidRPr="006F33CF" w:rsidRDefault="006F33CF" w:rsidP="006F33CF">
      <w:r>
        <w:t>Refrescando la página web en GitHub deberían de verse los nuevos archivos.</w:t>
      </w:r>
    </w:p>
    <w:p w:rsidR="0078631C" w:rsidRDefault="0078631C" w:rsidP="0078631C"/>
    <w:p w:rsidR="0078631C" w:rsidRDefault="0078631C" w:rsidP="0078631C">
      <w:r>
        <w:rPr>
          <w:noProof/>
          <w:lang w:val="es-ES" w:eastAsia="es-ES"/>
        </w:rPr>
        <w:drawing>
          <wp:inline distT="0" distB="0" distL="0" distR="0" wp14:anchorId="4DD8082B" wp14:editId="2D1704B9">
            <wp:extent cx="5400040" cy="2855595"/>
            <wp:effectExtent l="0" t="0" r="0" b="190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855595"/>
                    </a:xfrm>
                    <a:prstGeom prst="rect">
                      <a:avLst/>
                    </a:prstGeom>
                  </pic:spPr>
                </pic:pic>
              </a:graphicData>
            </a:graphic>
          </wp:inline>
        </w:drawing>
      </w:r>
    </w:p>
    <w:p w:rsidR="00080A0D" w:rsidRDefault="006630FF" w:rsidP="00080A0D">
      <w:pPr>
        <w:pStyle w:val="Ttulo"/>
        <w:jc w:val="center"/>
      </w:pPr>
      <w:r>
        <w:lastRenderedPageBreak/>
        <w:t>Bibliografía</w:t>
      </w:r>
    </w:p>
    <w:p w:rsidR="00080A0D" w:rsidRDefault="00080A0D" w:rsidP="00080A0D"/>
    <w:p w:rsidR="00080A0D" w:rsidRPr="00080A0D" w:rsidRDefault="00080A0D" w:rsidP="00080A0D">
      <w:r>
        <w:t xml:space="preserve">Para realizar esta </w:t>
      </w:r>
      <w:r w:rsidR="006630FF">
        <w:t>práctica</w:t>
      </w:r>
      <w:r>
        <w:t xml:space="preserve"> se ha utilizado información de varias páginas web listadas a continuación:</w:t>
      </w:r>
    </w:p>
    <w:p w:rsidR="00080A0D" w:rsidRDefault="00080A0D" w:rsidP="00080A0D">
      <w:pPr>
        <w:pStyle w:val="Prrafodelista"/>
        <w:numPr>
          <w:ilvl w:val="0"/>
          <w:numId w:val="16"/>
        </w:numPr>
      </w:pPr>
      <w:hyperlink r:id="rId33" w:history="1">
        <w:r w:rsidRPr="00E778E0">
          <w:rPr>
            <w:rStyle w:val="Hipervnculo"/>
          </w:rPr>
          <w:t>https://es.wikipedia.org/wiki/Git</w:t>
        </w:r>
      </w:hyperlink>
    </w:p>
    <w:p w:rsidR="00080A0D" w:rsidRDefault="00080A0D" w:rsidP="00080A0D">
      <w:pPr>
        <w:pStyle w:val="Prrafodelista"/>
        <w:numPr>
          <w:ilvl w:val="0"/>
          <w:numId w:val="16"/>
        </w:numPr>
      </w:pPr>
      <w:hyperlink r:id="rId34" w:history="1">
        <w:r w:rsidRPr="00E778E0">
          <w:rPr>
            <w:rStyle w:val="Hipervnculo"/>
          </w:rPr>
          <w:t>https://es.wikipedia.org/wiki/Control_de_versiones</w:t>
        </w:r>
      </w:hyperlink>
    </w:p>
    <w:p w:rsidR="00080A0D" w:rsidRDefault="00080A0D" w:rsidP="00080A0D">
      <w:pPr>
        <w:pStyle w:val="Prrafodelista"/>
        <w:numPr>
          <w:ilvl w:val="0"/>
          <w:numId w:val="16"/>
        </w:numPr>
      </w:pPr>
      <w:hyperlink r:id="rId35" w:history="1">
        <w:r w:rsidRPr="00E778E0">
          <w:rPr>
            <w:rStyle w:val="Hipervnculo"/>
          </w:rPr>
          <w:t>https://es.wikipedia.org/wiki/Bitbucket</w:t>
        </w:r>
      </w:hyperlink>
    </w:p>
    <w:p w:rsidR="00080A0D" w:rsidRDefault="00080A0D" w:rsidP="00080A0D">
      <w:pPr>
        <w:pStyle w:val="Prrafodelista"/>
        <w:numPr>
          <w:ilvl w:val="0"/>
          <w:numId w:val="16"/>
        </w:numPr>
      </w:pPr>
      <w:hyperlink r:id="rId36" w:history="1">
        <w:r w:rsidRPr="00E778E0">
          <w:rPr>
            <w:rStyle w:val="Hipervnculo"/>
          </w:rPr>
          <w:t>https://es.wikipedia.org/wiki/GitLab</w:t>
        </w:r>
      </w:hyperlink>
    </w:p>
    <w:p w:rsidR="00080A0D" w:rsidRDefault="00080A0D" w:rsidP="00080A0D">
      <w:pPr>
        <w:pStyle w:val="Prrafodelista"/>
        <w:numPr>
          <w:ilvl w:val="0"/>
          <w:numId w:val="16"/>
        </w:numPr>
      </w:pPr>
      <w:hyperlink r:id="rId37" w:history="1">
        <w:r w:rsidRPr="00E778E0">
          <w:rPr>
            <w:rStyle w:val="Hipervnculo"/>
          </w:rPr>
          <w:t>https://git-scm.com/book/es/v1/Empezando-Fundamentos-de-Git</w:t>
        </w:r>
      </w:hyperlink>
    </w:p>
    <w:p w:rsidR="00080A0D" w:rsidRDefault="00992BA2" w:rsidP="00992BA2">
      <w:pPr>
        <w:pStyle w:val="Prrafodelista"/>
        <w:numPr>
          <w:ilvl w:val="0"/>
          <w:numId w:val="16"/>
        </w:numPr>
      </w:pPr>
      <w:hyperlink r:id="rId38" w:history="1">
        <w:r w:rsidRPr="00B12078">
          <w:rPr>
            <w:rStyle w:val="Hipervnculo"/>
          </w:rPr>
          <w:t>https://es.wikipedia.org/wiki/Control_de_versiones#Uso_de_ramas</w:t>
        </w:r>
      </w:hyperlink>
    </w:p>
    <w:p w:rsidR="006630FF" w:rsidRPr="00080A0D" w:rsidRDefault="006630FF" w:rsidP="006630FF">
      <w:pPr>
        <w:pStyle w:val="Prrafodelista"/>
        <w:numPr>
          <w:ilvl w:val="0"/>
          <w:numId w:val="16"/>
        </w:numPr>
      </w:pPr>
      <w:hyperlink r:id="rId39" w:history="1">
        <w:r w:rsidRPr="00B12078">
          <w:rPr>
            <w:rStyle w:val="Hipervnculo"/>
          </w:rPr>
          <w:t>https://git-scm.com/book/es/v1/Empezando-Fundamentos-de-Git</w:t>
        </w:r>
      </w:hyperlink>
    </w:p>
    <w:sectPr w:rsidR="006630FF" w:rsidRPr="00080A0D" w:rsidSect="00ED5A2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25A"/>
    <w:multiLevelType w:val="hybridMultilevel"/>
    <w:tmpl w:val="1F4620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1C03D5"/>
    <w:multiLevelType w:val="hybridMultilevel"/>
    <w:tmpl w:val="72ACB1A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4111FB"/>
    <w:multiLevelType w:val="hybridMultilevel"/>
    <w:tmpl w:val="1AF80C52"/>
    <w:lvl w:ilvl="0" w:tplc="E12863A4">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CD333D"/>
    <w:multiLevelType w:val="hybridMultilevel"/>
    <w:tmpl w:val="65FAB4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6D2D35"/>
    <w:multiLevelType w:val="hybridMultilevel"/>
    <w:tmpl w:val="260AAE4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2C05FD7"/>
    <w:multiLevelType w:val="hybridMultilevel"/>
    <w:tmpl w:val="B56684DA"/>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D17E1E"/>
    <w:multiLevelType w:val="singleLevel"/>
    <w:tmpl w:val="0C0A000F"/>
    <w:lvl w:ilvl="0">
      <w:start w:val="1"/>
      <w:numFmt w:val="decimal"/>
      <w:lvlText w:val="%1."/>
      <w:lvlJc w:val="left"/>
      <w:pPr>
        <w:ind w:left="720" w:hanging="360"/>
      </w:pPr>
    </w:lvl>
  </w:abstractNum>
  <w:abstractNum w:abstractNumId="7" w15:restartNumberingAfterBreak="0">
    <w:nsid w:val="43D20902"/>
    <w:multiLevelType w:val="singleLevel"/>
    <w:tmpl w:val="0C0A000F"/>
    <w:lvl w:ilvl="0">
      <w:start w:val="1"/>
      <w:numFmt w:val="decimal"/>
      <w:lvlText w:val="%1."/>
      <w:lvlJc w:val="left"/>
      <w:pPr>
        <w:ind w:left="720" w:hanging="360"/>
      </w:pPr>
    </w:lvl>
  </w:abstractNum>
  <w:abstractNum w:abstractNumId="8" w15:restartNumberingAfterBreak="0">
    <w:nsid w:val="48CE5C8C"/>
    <w:multiLevelType w:val="hybridMultilevel"/>
    <w:tmpl w:val="0D5E2B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9CB22D1"/>
    <w:multiLevelType w:val="singleLevel"/>
    <w:tmpl w:val="0C0A000F"/>
    <w:lvl w:ilvl="0">
      <w:start w:val="1"/>
      <w:numFmt w:val="decimal"/>
      <w:lvlText w:val="%1."/>
      <w:lvlJc w:val="left"/>
      <w:pPr>
        <w:ind w:left="720" w:hanging="360"/>
      </w:pPr>
    </w:lvl>
  </w:abstractNum>
  <w:abstractNum w:abstractNumId="10" w15:restartNumberingAfterBreak="0">
    <w:nsid w:val="50C83D15"/>
    <w:multiLevelType w:val="hybridMultilevel"/>
    <w:tmpl w:val="FF284F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47E03F3"/>
    <w:multiLevelType w:val="singleLevel"/>
    <w:tmpl w:val="0C0A000F"/>
    <w:lvl w:ilvl="0">
      <w:start w:val="1"/>
      <w:numFmt w:val="decimal"/>
      <w:lvlText w:val="%1."/>
      <w:lvlJc w:val="left"/>
      <w:pPr>
        <w:ind w:left="720" w:hanging="360"/>
      </w:pPr>
    </w:lvl>
  </w:abstractNum>
  <w:abstractNum w:abstractNumId="12" w15:restartNumberingAfterBreak="0">
    <w:nsid w:val="65E3749D"/>
    <w:multiLevelType w:val="hybridMultilevel"/>
    <w:tmpl w:val="F4A63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E3111A4"/>
    <w:multiLevelType w:val="hybridMultilevel"/>
    <w:tmpl w:val="D2769AF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2F6A8A"/>
    <w:multiLevelType w:val="singleLevel"/>
    <w:tmpl w:val="0C0A000F"/>
    <w:lvl w:ilvl="0">
      <w:start w:val="1"/>
      <w:numFmt w:val="decimal"/>
      <w:lvlText w:val="%1."/>
      <w:lvlJc w:val="left"/>
      <w:pPr>
        <w:ind w:left="720" w:hanging="360"/>
      </w:pPr>
    </w:lvl>
  </w:abstractNum>
  <w:abstractNum w:abstractNumId="15" w15:restartNumberingAfterBreak="0">
    <w:nsid w:val="755A5B66"/>
    <w:multiLevelType w:val="hybridMultilevel"/>
    <w:tmpl w:val="57D041AC"/>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95453BA"/>
    <w:multiLevelType w:val="hybridMultilevel"/>
    <w:tmpl w:val="C212C4B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0D0EF6"/>
    <w:multiLevelType w:val="hybridMultilevel"/>
    <w:tmpl w:val="0D5E2B9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4"/>
  </w:num>
  <w:num w:numId="3">
    <w:abstractNumId w:val="3"/>
  </w:num>
  <w:num w:numId="4">
    <w:abstractNumId w:val="9"/>
  </w:num>
  <w:num w:numId="5">
    <w:abstractNumId w:val="12"/>
  </w:num>
  <w:num w:numId="6">
    <w:abstractNumId w:val="2"/>
  </w:num>
  <w:num w:numId="7">
    <w:abstractNumId w:val="6"/>
  </w:num>
  <w:num w:numId="8">
    <w:abstractNumId w:val="13"/>
  </w:num>
  <w:num w:numId="9">
    <w:abstractNumId w:val="1"/>
  </w:num>
  <w:num w:numId="10">
    <w:abstractNumId w:val="4"/>
  </w:num>
  <w:num w:numId="11">
    <w:abstractNumId w:val="0"/>
  </w:num>
  <w:num w:numId="12">
    <w:abstractNumId w:val="10"/>
  </w:num>
  <w:num w:numId="13">
    <w:abstractNumId w:val="16"/>
  </w:num>
  <w:num w:numId="14">
    <w:abstractNumId w:val="7"/>
  </w:num>
  <w:num w:numId="15">
    <w:abstractNumId w:val="11"/>
  </w:num>
  <w:num w:numId="16">
    <w:abstractNumId w:val="17"/>
  </w:num>
  <w:num w:numId="17">
    <w:abstractNumId w:val="5"/>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miliano Montesdeoca del Puerto">
    <w15:presenceInfo w15:providerId="Windows Live" w15:userId="b99897334cba6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F3E"/>
    <w:rsid w:val="00032811"/>
    <w:rsid w:val="00080A0D"/>
    <w:rsid w:val="001C36E1"/>
    <w:rsid w:val="001C5C6D"/>
    <w:rsid w:val="0026395F"/>
    <w:rsid w:val="003C294D"/>
    <w:rsid w:val="004B2203"/>
    <w:rsid w:val="0058332B"/>
    <w:rsid w:val="00661F3E"/>
    <w:rsid w:val="006630FF"/>
    <w:rsid w:val="006D671A"/>
    <w:rsid w:val="006F33CF"/>
    <w:rsid w:val="006F5AFA"/>
    <w:rsid w:val="00775935"/>
    <w:rsid w:val="0078631C"/>
    <w:rsid w:val="00812D8E"/>
    <w:rsid w:val="00883930"/>
    <w:rsid w:val="008D0A16"/>
    <w:rsid w:val="00992BA2"/>
    <w:rsid w:val="009A7989"/>
    <w:rsid w:val="00B11D1E"/>
    <w:rsid w:val="00C54ABB"/>
    <w:rsid w:val="00D4335A"/>
    <w:rsid w:val="00E11AE7"/>
    <w:rsid w:val="00E4762B"/>
    <w:rsid w:val="00ED5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403B"/>
  <w15:chartTrackingRefBased/>
  <w15:docId w15:val="{9266C890-E30D-4361-9690-AC06F278E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476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476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476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476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D5A2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D5A2D"/>
    <w:rPr>
      <w:rFonts w:eastAsiaTheme="minorEastAsia"/>
      <w:lang w:eastAsia="es-ES"/>
    </w:rPr>
  </w:style>
  <w:style w:type="paragraph" w:styleId="Prrafodelista">
    <w:name w:val="List Paragraph"/>
    <w:basedOn w:val="Normal"/>
    <w:uiPriority w:val="34"/>
    <w:qFormat/>
    <w:rsid w:val="00ED5A2D"/>
    <w:pPr>
      <w:ind w:left="720"/>
      <w:contextualSpacing/>
    </w:pPr>
  </w:style>
  <w:style w:type="paragraph" w:styleId="Ttulo">
    <w:name w:val="Title"/>
    <w:basedOn w:val="Normal"/>
    <w:next w:val="Normal"/>
    <w:link w:val="TtuloCar"/>
    <w:uiPriority w:val="10"/>
    <w:qFormat/>
    <w:rsid w:val="00ED5A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5A2D"/>
    <w:rPr>
      <w:rFonts w:asciiTheme="majorHAnsi" w:eastAsiaTheme="majorEastAsia" w:hAnsiTheme="majorHAnsi" w:cstheme="majorBidi"/>
      <w:spacing w:val="-10"/>
      <w:kern w:val="28"/>
      <w:sz w:val="56"/>
      <w:szCs w:val="56"/>
      <w:lang w:val="es-ES_tradnl"/>
    </w:rPr>
  </w:style>
  <w:style w:type="paragraph" w:customStyle="1" w:styleId="Standard">
    <w:name w:val="Standard"/>
    <w:rsid w:val="00ED5A2D"/>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character" w:customStyle="1" w:styleId="Ttulo2Car">
    <w:name w:val="Título 2 Car"/>
    <w:basedOn w:val="Fuentedeprrafopredeter"/>
    <w:link w:val="Ttulo2"/>
    <w:uiPriority w:val="9"/>
    <w:rsid w:val="00E4762B"/>
    <w:rPr>
      <w:rFonts w:asciiTheme="majorHAnsi" w:eastAsiaTheme="majorEastAsia" w:hAnsiTheme="majorHAnsi" w:cstheme="majorBidi"/>
      <w:color w:val="2E74B5" w:themeColor="accent1" w:themeShade="BF"/>
      <w:sz w:val="26"/>
      <w:szCs w:val="26"/>
      <w:lang w:val="es-ES_tradnl"/>
    </w:rPr>
  </w:style>
  <w:style w:type="character" w:customStyle="1" w:styleId="Ttulo3Car">
    <w:name w:val="Título 3 Car"/>
    <w:basedOn w:val="Fuentedeprrafopredeter"/>
    <w:link w:val="Ttulo3"/>
    <w:uiPriority w:val="9"/>
    <w:rsid w:val="00E4762B"/>
    <w:rPr>
      <w:rFonts w:asciiTheme="majorHAnsi" w:eastAsiaTheme="majorEastAsia" w:hAnsiTheme="majorHAnsi" w:cstheme="majorBidi"/>
      <w:color w:val="1F4D78" w:themeColor="accent1" w:themeShade="7F"/>
      <w:sz w:val="24"/>
      <w:szCs w:val="24"/>
      <w:lang w:val="es-ES_tradnl"/>
    </w:rPr>
  </w:style>
  <w:style w:type="character" w:customStyle="1" w:styleId="Ttulo1Car">
    <w:name w:val="Título 1 Car"/>
    <w:basedOn w:val="Fuentedeprrafopredeter"/>
    <w:link w:val="Ttulo1"/>
    <w:uiPriority w:val="9"/>
    <w:rsid w:val="00E4762B"/>
    <w:rPr>
      <w:rFonts w:asciiTheme="majorHAnsi" w:eastAsiaTheme="majorEastAsia" w:hAnsiTheme="majorHAnsi" w:cstheme="majorBidi"/>
      <w:color w:val="2E74B5" w:themeColor="accent1" w:themeShade="BF"/>
      <w:sz w:val="32"/>
      <w:szCs w:val="32"/>
      <w:lang w:val="es-ES_tradnl"/>
    </w:rPr>
  </w:style>
  <w:style w:type="character" w:customStyle="1" w:styleId="Ttulo4Car">
    <w:name w:val="Título 4 Car"/>
    <w:basedOn w:val="Fuentedeprrafopredeter"/>
    <w:link w:val="Ttulo4"/>
    <w:uiPriority w:val="9"/>
    <w:rsid w:val="00E4762B"/>
    <w:rPr>
      <w:rFonts w:asciiTheme="majorHAnsi" w:eastAsiaTheme="majorEastAsia" w:hAnsiTheme="majorHAnsi" w:cstheme="majorBidi"/>
      <w:i/>
      <w:iCs/>
      <w:color w:val="2E74B5" w:themeColor="accent1" w:themeShade="BF"/>
      <w:lang w:val="es-ES_tradnl"/>
    </w:rPr>
  </w:style>
  <w:style w:type="paragraph" w:styleId="Textodeglobo">
    <w:name w:val="Balloon Text"/>
    <w:basedOn w:val="Normal"/>
    <w:link w:val="TextodegloboCar"/>
    <w:uiPriority w:val="99"/>
    <w:semiHidden/>
    <w:unhideWhenUsed/>
    <w:rsid w:val="006F5AF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F5AFA"/>
    <w:rPr>
      <w:rFonts w:ascii="Segoe UI" w:hAnsi="Segoe UI" w:cs="Segoe UI"/>
      <w:sz w:val="18"/>
      <w:szCs w:val="18"/>
      <w:lang w:val="es-ES_tradnl"/>
    </w:rPr>
  </w:style>
  <w:style w:type="character" w:styleId="Hipervnculo">
    <w:name w:val="Hyperlink"/>
    <w:basedOn w:val="Fuentedeprrafopredeter"/>
    <w:uiPriority w:val="99"/>
    <w:unhideWhenUsed/>
    <w:rsid w:val="00080A0D"/>
    <w:rPr>
      <w:color w:val="0563C1" w:themeColor="hyperlink"/>
      <w:u w:val="single"/>
    </w:rPr>
  </w:style>
  <w:style w:type="character" w:styleId="Mencionar">
    <w:name w:val="Mention"/>
    <w:basedOn w:val="Fuentedeprrafopredeter"/>
    <w:uiPriority w:val="99"/>
    <w:semiHidden/>
    <w:unhideWhenUsed/>
    <w:rsid w:val="00080A0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495624">
      <w:bodyDiv w:val="1"/>
      <w:marLeft w:val="0"/>
      <w:marRight w:val="0"/>
      <w:marTop w:val="0"/>
      <w:marBottom w:val="0"/>
      <w:divBdr>
        <w:top w:val="none" w:sz="0" w:space="0" w:color="auto"/>
        <w:left w:val="none" w:sz="0" w:space="0" w:color="auto"/>
        <w:bottom w:val="none" w:sz="0" w:space="0" w:color="auto"/>
        <w:right w:val="none" w:sz="0" w:space="0" w:color="auto"/>
      </w:divBdr>
    </w:div>
    <w:div w:id="124001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git-scm.com/book/es/v1/Empezando-Fundamentos-de-Git"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es.wikipedia.org/wiki/Control_de_versiones"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es.wikipedia.org/wiki/Git" TargetMode="External"/><Relationship Id="rId38" Type="http://schemas.openxmlformats.org/officeDocument/2006/relationships/hyperlink" Target="https://es.wikipedia.org/wiki/Control_de_versiones#Uso_de_rama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yperlink" Target="https://git-scm.com/book/es/v1/Empezando-Fundamentos-de-Gi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es.wikipedia.org/wiki/GitLab"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es.wikipedia.org/wiki/Bitbuck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ENTORNOS DE PROGRAMACION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2016</Words>
  <Characters>11092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control de versiones</vt:lpstr>
    </vt:vector>
  </TitlesOfParts>
  <Company>cifp cesar manrique</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de versiones</dc:title>
  <dc:subject>git y hosting de repositorios</dc:subject>
  <dc:creator>Emiliano Montesdeoca del Puerto</dc:creator>
  <cp:keywords/>
  <dc:description/>
  <cp:lastModifiedBy>Emiliano Montesdeoca del Puerto</cp:lastModifiedBy>
  <cp:revision>17</cp:revision>
  <dcterms:created xsi:type="dcterms:W3CDTF">2017-04-26T07:34:00Z</dcterms:created>
  <dcterms:modified xsi:type="dcterms:W3CDTF">2017-05-08T07:48:00Z</dcterms:modified>
</cp:coreProperties>
</file>